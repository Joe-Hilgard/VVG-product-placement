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4310A" w14:textId="7EBE37DA" w:rsidR="00D55D2F" w:rsidRPr="00D55D2F" w:rsidRDefault="00D55D2F">
      <w:pPr>
        <w:rPr>
          <w:rFonts w:ascii="Times New Roman" w:hAnsi="Times New Roman" w:cs="Times New Roman"/>
          <w:sz w:val="24"/>
          <w:szCs w:val="24"/>
        </w:rPr>
      </w:pPr>
      <w:r w:rsidRPr="00D55D2F">
        <w:rPr>
          <w:rFonts w:ascii="Times New Roman" w:hAnsi="Times New Roman" w:cs="Times New Roman"/>
          <w:sz w:val="24"/>
          <w:szCs w:val="24"/>
        </w:rPr>
        <w:t>Running Head</w:t>
      </w:r>
      <w:r>
        <w:rPr>
          <w:rFonts w:ascii="Times New Roman" w:hAnsi="Times New Roman" w:cs="Times New Roman"/>
          <w:sz w:val="24"/>
          <w:szCs w:val="24"/>
        </w:rPr>
        <w:t xml:space="preserve">: </w:t>
      </w:r>
      <w:r w:rsidR="00E50264">
        <w:rPr>
          <w:rFonts w:ascii="Times New Roman" w:hAnsi="Times New Roman" w:cs="Times New Roman"/>
          <w:sz w:val="24"/>
          <w:szCs w:val="24"/>
        </w:rPr>
        <w:t>VIDEO GAME PRODUCT PLACEMENT AND GUN ATTITUDES</w:t>
      </w:r>
    </w:p>
    <w:p w14:paraId="11DA37A2" w14:textId="77777777" w:rsidR="00D55D2F" w:rsidRDefault="00D55D2F" w:rsidP="00E50264">
      <w:pPr>
        <w:spacing w:after="0" w:line="480" w:lineRule="auto"/>
        <w:rPr>
          <w:rFonts w:ascii="Times New Roman" w:hAnsi="Times New Roman" w:cs="Times New Roman"/>
          <w:sz w:val="24"/>
          <w:szCs w:val="24"/>
        </w:rPr>
      </w:pPr>
    </w:p>
    <w:p w14:paraId="2ACACB7F" w14:textId="77777777" w:rsidR="00D55D2F" w:rsidRPr="00D55D2F" w:rsidRDefault="00D55D2F" w:rsidP="00E50264">
      <w:pPr>
        <w:spacing w:after="0" w:line="480" w:lineRule="auto"/>
        <w:rPr>
          <w:rFonts w:ascii="Times New Roman" w:hAnsi="Times New Roman" w:cs="Times New Roman"/>
          <w:sz w:val="24"/>
          <w:szCs w:val="24"/>
        </w:rPr>
      </w:pPr>
    </w:p>
    <w:p w14:paraId="6E544A4F" w14:textId="5FB85B8E" w:rsidR="00E50264" w:rsidRDefault="00E50264" w:rsidP="00E50264">
      <w:pPr>
        <w:spacing w:after="0" w:line="480" w:lineRule="auto"/>
        <w:jc w:val="center"/>
        <w:rPr>
          <w:ins w:id="0" w:author="Joe" w:date="2016-04-02T22:04:00Z"/>
          <w:rFonts w:ascii="Times New Roman" w:hAnsi="Times New Roman" w:cs="Times New Roman"/>
          <w:sz w:val="24"/>
          <w:szCs w:val="24"/>
        </w:rPr>
      </w:pPr>
      <w:ins w:id="1" w:author="Bartholow, Bruce D." w:date="2016-03-25T15:13:00Z">
        <w:r>
          <w:rPr>
            <w:rFonts w:ascii="Times New Roman" w:hAnsi="Times New Roman" w:cs="Times New Roman"/>
            <w:sz w:val="24"/>
            <w:szCs w:val="24"/>
          </w:rPr>
          <w:t>Use of Specific Gun Types in a First-person Shooter Video Game Do</w:t>
        </w:r>
      </w:ins>
      <w:ins w:id="2" w:author="Bartholow, Bruce D." w:date="2016-03-25T15:15:00Z">
        <w:r>
          <w:rPr>
            <w:rFonts w:ascii="Times New Roman" w:hAnsi="Times New Roman" w:cs="Times New Roman"/>
            <w:sz w:val="24"/>
            <w:szCs w:val="24"/>
          </w:rPr>
          <w:t>es</w:t>
        </w:r>
      </w:ins>
      <w:ins w:id="3" w:author="Bartholow, Bruce D." w:date="2016-03-25T15:13:00Z">
        <w:r>
          <w:rPr>
            <w:rFonts w:ascii="Times New Roman" w:hAnsi="Times New Roman" w:cs="Times New Roman"/>
            <w:sz w:val="24"/>
            <w:szCs w:val="24"/>
          </w:rPr>
          <w:t xml:space="preserve"> Not Affect Attitudes toward Ownership of th</w:t>
        </w:r>
      </w:ins>
      <w:ins w:id="4" w:author="Bartholow, Bruce D." w:date="2016-03-25T15:15:00Z">
        <w:r>
          <w:rPr>
            <w:rFonts w:ascii="Times New Roman" w:hAnsi="Times New Roman" w:cs="Times New Roman"/>
            <w:sz w:val="24"/>
            <w:szCs w:val="24"/>
          </w:rPr>
          <w:t>os</w:t>
        </w:r>
      </w:ins>
      <w:ins w:id="5" w:author="Bartholow, Bruce D." w:date="2016-03-25T15:13:00Z">
        <w:r>
          <w:rPr>
            <w:rFonts w:ascii="Times New Roman" w:hAnsi="Times New Roman" w:cs="Times New Roman"/>
            <w:sz w:val="24"/>
            <w:szCs w:val="24"/>
          </w:rPr>
          <w:t>e Guns</w:t>
        </w:r>
      </w:ins>
    </w:p>
    <w:p w14:paraId="131E46E3" w14:textId="0B923275" w:rsidR="00CE705F" w:rsidRDefault="00CE705F" w:rsidP="00E50264">
      <w:pPr>
        <w:spacing w:after="0" w:line="480" w:lineRule="auto"/>
        <w:jc w:val="center"/>
        <w:rPr>
          <w:ins w:id="6" w:author="Joe" w:date="2016-04-16T13:30:00Z"/>
          <w:rFonts w:ascii="Times New Roman" w:hAnsi="Times New Roman" w:cs="Times New Roman"/>
          <w:sz w:val="24"/>
          <w:szCs w:val="24"/>
        </w:rPr>
      </w:pPr>
      <w:ins w:id="7" w:author="Joe" w:date="2016-04-02T22:04:00Z">
        <w:r>
          <w:rPr>
            <w:rFonts w:ascii="Times New Roman" w:hAnsi="Times New Roman" w:cs="Times New Roman"/>
            <w:sz w:val="24"/>
            <w:szCs w:val="24"/>
          </w:rPr>
          <w:t>Brief Use of a Specific Gun in a Violent Game Does Not Affect Attitudes towards Ownership of that Gun</w:t>
        </w:r>
      </w:ins>
    </w:p>
    <w:p w14:paraId="25FD1D38" w14:textId="73DA04E4" w:rsidR="002157D7" w:rsidRDefault="002157D7" w:rsidP="00E50264">
      <w:pPr>
        <w:spacing w:after="0" w:line="480" w:lineRule="auto"/>
        <w:jc w:val="center"/>
        <w:rPr>
          <w:ins w:id="8" w:author="Bartholow, Bruce D." w:date="2016-03-25T15:13:00Z"/>
          <w:rFonts w:ascii="Times New Roman" w:hAnsi="Times New Roman" w:cs="Times New Roman"/>
          <w:sz w:val="24"/>
          <w:szCs w:val="24"/>
        </w:rPr>
      </w:pPr>
      <w:ins w:id="9" w:author="Joe" w:date="2016-04-16T13:30:00Z">
        <w:r>
          <w:rPr>
            <w:rFonts w:ascii="Times New Roman" w:hAnsi="Times New Roman" w:cs="Times New Roman"/>
            <w:sz w:val="24"/>
            <w:szCs w:val="24"/>
          </w:rPr>
          <w:t>Null Effects of Firearm Product Placement in a Brief Video Game Manipulation</w:t>
        </w:r>
      </w:ins>
    </w:p>
    <w:p w14:paraId="4A690DFC" w14:textId="339B49BC" w:rsidR="00D55D2F" w:rsidRDefault="00E50264" w:rsidP="00E50264">
      <w:pPr>
        <w:spacing w:after="0" w:line="480" w:lineRule="auto"/>
        <w:jc w:val="center"/>
        <w:rPr>
          <w:rFonts w:ascii="Times New Roman" w:hAnsi="Times New Roman" w:cs="Times New Roman"/>
          <w:sz w:val="24"/>
          <w:szCs w:val="24"/>
        </w:rPr>
      </w:pPr>
      <w:del w:id="10" w:author="Bartholow, Bruce D." w:date="2016-03-25T15:14:00Z">
        <w:r w:rsidRPr="00E50264" w:rsidDel="00E50264">
          <w:rPr>
            <w:rFonts w:ascii="Times New Roman" w:hAnsi="Times New Roman" w:cs="Times New Roman"/>
            <w:sz w:val="24"/>
            <w:szCs w:val="24"/>
          </w:rPr>
          <w:delText>Null Results of an Attempt to Study Product Placement Effects of Firearms within Violent Video Games</w:delText>
        </w:r>
      </w:del>
    </w:p>
    <w:p w14:paraId="2B6EC5F2" w14:textId="77777777" w:rsidR="00E50264" w:rsidRDefault="00E50264" w:rsidP="00E50264">
      <w:pPr>
        <w:spacing w:after="0" w:line="480" w:lineRule="auto"/>
        <w:jc w:val="center"/>
        <w:rPr>
          <w:rFonts w:ascii="Times New Roman" w:hAnsi="Times New Roman" w:cs="Times New Roman"/>
          <w:sz w:val="24"/>
          <w:szCs w:val="24"/>
        </w:rPr>
      </w:pPr>
    </w:p>
    <w:p w14:paraId="2BCFFD6F" w14:textId="6ABB3861"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Joseph Hilgard, </w:t>
      </w:r>
      <w:r w:rsidR="00E50264">
        <w:rPr>
          <w:rFonts w:ascii="Times New Roman" w:hAnsi="Times New Roman" w:cs="Times New Roman"/>
          <w:sz w:val="24"/>
          <w:szCs w:val="24"/>
        </w:rPr>
        <w:t xml:space="preserve">Ian Zimmerman, </w:t>
      </w:r>
      <w:r>
        <w:rPr>
          <w:rFonts w:ascii="Times New Roman" w:hAnsi="Times New Roman" w:cs="Times New Roman"/>
          <w:sz w:val="24"/>
          <w:szCs w:val="24"/>
        </w:rPr>
        <w:t>Christopher Engelhardt, &amp; Bruce D. Bartholow</w:t>
      </w:r>
    </w:p>
    <w:p w14:paraId="653A5BB8" w14:textId="730BDEA0" w:rsidR="00D55D2F" w:rsidRDefault="00D55D2F" w:rsidP="00E5026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w:t>
      </w:r>
    </w:p>
    <w:p w14:paraId="4B2736AE" w14:textId="3B4A489A" w:rsidR="00564C95" w:rsidRPr="00D55D2F" w:rsidRDefault="00564C95" w:rsidP="00D55D2F">
      <w:pPr>
        <w:jc w:val="center"/>
        <w:rPr>
          <w:rFonts w:ascii="Times New Roman" w:hAnsi="Times New Roman" w:cs="Times New Roman"/>
          <w:sz w:val="24"/>
          <w:szCs w:val="24"/>
        </w:rPr>
      </w:pPr>
      <w:r w:rsidRPr="00D55D2F">
        <w:rPr>
          <w:rFonts w:ascii="Times New Roman" w:hAnsi="Times New Roman" w:cs="Times New Roman"/>
          <w:sz w:val="24"/>
          <w:szCs w:val="24"/>
        </w:rPr>
        <w:br w:type="page"/>
      </w:r>
    </w:p>
    <w:p w14:paraId="723F6689" w14:textId="054D7981" w:rsidR="00710D63"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Abstract</w:t>
      </w:r>
    </w:p>
    <w:p w14:paraId="1DB345AA" w14:textId="5CDF3FFD" w:rsidR="00D80029" w:rsidRPr="001D7C6E" w:rsidRDefault="00D8002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much attention has been paid to the question of whether violent video games increase aggressive behavior, little attention has been paid to how such games might encourage antecedents of gun violence. </w:t>
      </w:r>
      <w:r w:rsidR="008D3A4B">
        <w:rPr>
          <w:rFonts w:ascii="Times New Roman" w:hAnsi="Times New Roman" w:cs="Times New Roman"/>
          <w:sz w:val="24"/>
          <w:szCs w:val="24"/>
        </w:rPr>
        <w:t>In this study, we examined how p</w:t>
      </w:r>
      <w:r w:rsidR="00823F8B">
        <w:rPr>
          <w:rFonts w:ascii="Times New Roman" w:hAnsi="Times New Roman" w:cs="Times New Roman"/>
          <w:sz w:val="24"/>
          <w:szCs w:val="24"/>
        </w:rPr>
        <w:t>roduct placement, the attractive in-game presentation of certain real-world firearm brands, might</w:t>
      </w:r>
      <w:r w:rsidR="008D3A4B">
        <w:rPr>
          <w:rFonts w:ascii="Times New Roman" w:hAnsi="Times New Roman" w:cs="Times New Roman"/>
          <w:sz w:val="24"/>
          <w:szCs w:val="24"/>
        </w:rPr>
        <w:t xml:space="preserve"> encourage gun ownership, a necessary antecedent of gun violence.</w:t>
      </w:r>
      <w:r w:rsidR="00823F8B">
        <w:rPr>
          <w:rFonts w:ascii="Times New Roman" w:hAnsi="Times New Roman" w:cs="Times New Roman"/>
          <w:sz w:val="24"/>
          <w:szCs w:val="24"/>
        </w:rPr>
        <w:t xml:space="preserve"> </w:t>
      </w:r>
      <w:r w:rsidRPr="001D7C6E">
        <w:rPr>
          <w:rFonts w:ascii="Times New Roman" w:hAnsi="Times New Roman" w:cs="Times New Roman"/>
          <w:sz w:val="24"/>
          <w:szCs w:val="24"/>
        </w:rPr>
        <w:t xml:space="preserve">We sought to study how the </w:t>
      </w:r>
      <w:r w:rsidR="00825A30" w:rsidRPr="001D7C6E">
        <w:rPr>
          <w:rFonts w:ascii="Times New Roman" w:hAnsi="Times New Roman" w:cs="Times New Roman"/>
          <w:sz w:val="24"/>
          <w:szCs w:val="24"/>
        </w:rPr>
        <w:t xml:space="preserve">virtual </w:t>
      </w:r>
      <w:r w:rsidRPr="001D7C6E">
        <w:rPr>
          <w:rFonts w:ascii="Times New Roman" w:hAnsi="Times New Roman" w:cs="Times New Roman"/>
          <w:sz w:val="24"/>
          <w:szCs w:val="24"/>
        </w:rPr>
        <w:t xml:space="preserve">portrayal of </w:t>
      </w:r>
      <w:r w:rsidR="003D2B12" w:rsidRPr="001D7C6E">
        <w:rPr>
          <w:rFonts w:ascii="Times New Roman" w:hAnsi="Times New Roman" w:cs="Times New Roman"/>
          <w:sz w:val="24"/>
          <w:szCs w:val="24"/>
        </w:rPr>
        <w:t xml:space="preserve">a </w:t>
      </w:r>
      <w:r w:rsidR="00825A30" w:rsidRPr="001D7C6E">
        <w:rPr>
          <w:rFonts w:ascii="Times New Roman" w:hAnsi="Times New Roman" w:cs="Times New Roman"/>
          <w:sz w:val="24"/>
          <w:szCs w:val="24"/>
        </w:rPr>
        <w:t xml:space="preserve">real-world </w:t>
      </w:r>
      <w:r w:rsidR="003D2B12" w:rsidRPr="001D7C6E">
        <w:rPr>
          <w:rFonts w:ascii="Times New Roman" w:hAnsi="Times New Roman" w:cs="Times New Roman"/>
          <w:sz w:val="24"/>
          <w:szCs w:val="24"/>
        </w:rPr>
        <w:t xml:space="preserve">firearm </w:t>
      </w:r>
      <w:r w:rsidR="00825A30" w:rsidRPr="001D7C6E">
        <w:rPr>
          <w:rFonts w:ascii="Times New Roman" w:hAnsi="Times New Roman" w:cs="Times New Roman"/>
          <w:sz w:val="24"/>
          <w:szCs w:val="24"/>
        </w:rPr>
        <w:t xml:space="preserve">(the Bushmaster AR-15) </w:t>
      </w:r>
      <w:r w:rsidR="003D2B12" w:rsidRPr="001D7C6E">
        <w:rPr>
          <w:rFonts w:ascii="Times New Roman" w:hAnsi="Times New Roman" w:cs="Times New Roman"/>
          <w:sz w:val="24"/>
          <w:szCs w:val="24"/>
        </w:rPr>
        <w:t xml:space="preserve">could influence players’ attitudes towards </w:t>
      </w:r>
      <w:r w:rsidR="00825A30" w:rsidRPr="001D7C6E">
        <w:rPr>
          <w:rFonts w:ascii="Times New Roman" w:hAnsi="Times New Roman" w:cs="Times New Roman"/>
          <w:sz w:val="24"/>
          <w:szCs w:val="24"/>
        </w:rPr>
        <w:t xml:space="preserve">the AR-15 </w:t>
      </w:r>
      <w:r w:rsidR="00E7557A">
        <w:rPr>
          <w:rFonts w:ascii="Times New Roman" w:hAnsi="Times New Roman" w:cs="Times New Roman"/>
          <w:sz w:val="24"/>
          <w:szCs w:val="24"/>
        </w:rPr>
        <w:t xml:space="preserve">in specific </w:t>
      </w:r>
      <w:r w:rsidR="00825A30" w:rsidRPr="001D7C6E">
        <w:rPr>
          <w:rFonts w:ascii="Times New Roman" w:hAnsi="Times New Roman" w:cs="Times New Roman"/>
          <w:sz w:val="24"/>
          <w:szCs w:val="24"/>
        </w:rPr>
        <w:t>and gun ownership in general</w:t>
      </w:r>
      <w:r w:rsidR="003D2B12"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176 college undergrads played one of four modified video games in a 2 (Gun: AR-15 or science-fiction control) × 2 (Gun power: strong or weak) between-subjects design. Despite </w:t>
      </w:r>
      <w:r w:rsidR="00820A6D">
        <w:rPr>
          <w:rFonts w:ascii="Times New Roman" w:hAnsi="Times New Roman" w:cs="Times New Roman"/>
          <w:sz w:val="24"/>
          <w:szCs w:val="24"/>
        </w:rPr>
        <w:t>collecting many outcomes and examining many potential covariates and moderators</w:t>
      </w:r>
      <w:r w:rsidR="00825A30" w:rsidRPr="001D7C6E">
        <w:rPr>
          <w:rFonts w:ascii="Times New Roman" w:hAnsi="Times New Roman" w:cs="Times New Roman"/>
          <w:sz w:val="24"/>
          <w:szCs w:val="24"/>
        </w:rPr>
        <w:t>, experimental assignment did little to influence outcomes of product evaluations</w:t>
      </w:r>
      <w:r w:rsidR="008D3A4B">
        <w:rPr>
          <w:rFonts w:ascii="Times New Roman" w:hAnsi="Times New Roman" w:cs="Times New Roman"/>
          <w:sz w:val="24"/>
          <w:szCs w:val="24"/>
        </w:rPr>
        <w:t xml:space="preserve"> or</w:t>
      </w:r>
      <w:r w:rsidR="00825A30" w:rsidRPr="001D7C6E">
        <w:rPr>
          <w:rFonts w:ascii="Times New Roman" w:hAnsi="Times New Roman" w:cs="Times New Roman"/>
          <w:sz w:val="24"/>
          <w:szCs w:val="24"/>
        </w:rPr>
        <w:t xml:space="preserve"> purchasing intentions</w:t>
      </w:r>
      <w:r w:rsidR="008D3A4B">
        <w:rPr>
          <w:rFonts w:ascii="Times New Roman" w:hAnsi="Times New Roman" w:cs="Times New Roman"/>
          <w:sz w:val="24"/>
          <w:szCs w:val="24"/>
        </w:rPr>
        <w:t xml:space="preserve"> with regard to the AR-15</w:t>
      </w:r>
      <w:r w:rsidR="00825A30" w:rsidRPr="001D7C6E">
        <w:rPr>
          <w:rFonts w:ascii="Times New Roman" w:hAnsi="Times New Roman" w:cs="Times New Roman"/>
          <w:sz w:val="24"/>
          <w:szCs w:val="24"/>
        </w:rPr>
        <w:t xml:space="preserve">. </w:t>
      </w:r>
      <w:r w:rsidR="008D3A4B">
        <w:rPr>
          <w:rFonts w:ascii="Times New Roman" w:hAnsi="Times New Roman" w:cs="Times New Roman"/>
          <w:sz w:val="24"/>
          <w:szCs w:val="24"/>
        </w:rPr>
        <w:t xml:space="preserve">Attitudes towards public policy and estimation of gun safety were also not influenced by experimental condition, although these might have been better tested by comparison against a no-violence control condition. </w:t>
      </w:r>
      <w:r w:rsidR="00825A30" w:rsidRPr="001D7C6E">
        <w:rPr>
          <w:rFonts w:ascii="Times New Roman" w:hAnsi="Times New Roman" w:cs="Times New Roman"/>
          <w:sz w:val="24"/>
          <w:szCs w:val="24"/>
        </w:rPr>
        <w:t xml:space="preserve">By contrast, gender and political party had dramatic associations with </w:t>
      </w:r>
      <w:r w:rsidR="008D3A4B">
        <w:rPr>
          <w:rFonts w:ascii="Times New Roman" w:hAnsi="Times New Roman" w:cs="Times New Roman"/>
          <w:sz w:val="24"/>
          <w:szCs w:val="24"/>
        </w:rPr>
        <w:t>all</w:t>
      </w:r>
      <w:r w:rsidR="008D3A4B" w:rsidRPr="001D7C6E">
        <w:rPr>
          <w:rFonts w:ascii="Times New Roman" w:hAnsi="Times New Roman" w:cs="Times New Roman"/>
          <w:sz w:val="24"/>
          <w:szCs w:val="24"/>
        </w:rPr>
        <w:t xml:space="preserve"> </w:t>
      </w:r>
      <w:r w:rsidR="00825A30" w:rsidRPr="001D7C6E">
        <w:rPr>
          <w:rFonts w:ascii="Times New Roman" w:hAnsi="Times New Roman" w:cs="Times New Roman"/>
          <w:sz w:val="24"/>
          <w:szCs w:val="24"/>
        </w:rPr>
        <w:t xml:space="preserve">outcomes. We conclude that, if product placement shapes attitudes towards firearms, such effects will need to be studied </w:t>
      </w:r>
      <w:del w:id="11" w:author="Joe" w:date="2016-04-16T13:31:00Z">
        <w:r w:rsidR="00825A30" w:rsidRPr="001D7C6E" w:rsidDel="002157D7">
          <w:rPr>
            <w:rFonts w:ascii="Times New Roman" w:hAnsi="Times New Roman" w:cs="Times New Roman"/>
            <w:sz w:val="24"/>
            <w:szCs w:val="24"/>
          </w:rPr>
          <w:delText xml:space="preserve">in a more sensitive </w:delText>
        </w:r>
        <w:r w:rsidR="00710D63" w:rsidRPr="001D7C6E" w:rsidDel="002157D7">
          <w:rPr>
            <w:rFonts w:ascii="Times New Roman" w:hAnsi="Times New Roman" w:cs="Times New Roman"/>
            <w:sz w:val="24"/>
            <w:szCs w:val="24"/>
          </w:rPr>
          <w:delText>paradigm</w:delText>
        </w:r>
      </w:del>
      <w:ins w:id="12" w:author="Joe" w:date="2016-04-16T13:31:00Z">
        <w:r w:rsidR="002157D7">
          <w:rPr>
            <w:rFonts w:ascii="Times New Roman" w:hAnsi="Times New Roman" w:cs="Times New Roman"/>
            <w:sz w:val="24"/>
            <w:szCs w:val="24"/>
          </w:rPr>
          <w:t>with stronger manipulations or more sensitive measures</w:t>
        </w:r>
      </w:ins>
      <w:r w:rsidR="00710D63" w:rsidRPr="001D7C6E">
        <w:rPr>
          <w:rFonts w:ascii="Times New Roman" w:hAnsi="Times New Roman" w:cs="Times New Roman"/>
          <w:sz w:val="24"/>
          <w:szCs w:val="24"/>
        </w:rPr>
        <w:t xml:space="preserve">. </w:t>
      </w:r>
    </w:p>
    <w:p w14:paraId="01844B5A" w14:textId="77777777" w:rsidR="00D80029" w:rsidRPr="001D7C6E" w:rsidRDefault="00D80029" w:rsidP="006803C7">
      <w:pPr>
        <w:spacing w:after="0" w:line="480" w:lineRule="auto"/>
        <w:ind w:firstLine="720"/>
        <w:contextualSpacing/>
        <w:rPr>
          <w:rFonts w:ascii="Times New Roman" w:hAnsi="Times New Roman" w:cs="Times New Roman"/>
          <w:sz w:val="24"/>
          <w:szCs w:val="24"/>
        </w:rPr>
      </w:pPr>
    </w:p>
    <w:p w14:paraId="4B4B5ED6" w14:textId="6E8641D6" w:rsidR="003D2B12" w:rsidRPr="001D7C6E" w:rsidRDefault="003D2B12"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br w:type="page"/>
      </w:r>
    </w:p>
    <w:p w14:paraId="0B0031B9" w14:textId="083AF45A" w:rsidR="00D80029" w:rsidRPr="001D7C6E" w:rsidRDefault="00710D63" w:rsidP="006803C7">
      <w:pPr>
        <w:spacing w:after="0" w:line="480" w:lineRule="auto"/>
        <w:ind w:firstLine="720"/>
        <w:contextualSpacing/>
        <w:jc w:val="center"/>
        <w:rPr>
          <w:rFonts w:ascii="Times New Roman" w:hAnsi="Times New Roman" w:cs="Times New Roman"/>
          <w:b/>
          <w:sz w:val="24"/>
          <w:szCs w:val="24"/>
        </w:rPr>
      </w:pPr>
      <w:r w:rsidRPr="001D7C6E">
        <w:rPr>
          <w:rFonts w:ascii="Times New Roman" w:hAnsi="Times New Roman" w:cs="Times New Roman"/>
          <w:b/>
          <w:sz w:val="24"/>
          <w:szCs w:val="24"/>
        </w:rPr>
        <w:lastRenderedPageBreak/>
        <w:t>Null Results of an Attempt to Study Product Placement Effects of Firearms within Violent Video Games</w:t>
      </w:r>
    </w:p>
    <w:p w14:paraId="7C219F91" w14:textId="3354455E" w:rsidR="00405669" w:rsidRDefault="0040566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Although much attention has been paid to the question of whether violent video games increase aggressive beh</w:t>
      </w:r>
      <w:r w:rsidR="008406AC" w:rsidRPr="001D7C6E">
        <w:rPr>
          <w:rFonts w:ascii="Times New Roman" w:hAnsi="Times New Roman" w:cs="Times New Roman"/>
          <w:sz w:val="24"/>
          <w:szCs w:val="24"/>
        </w:rPr>
        <w:t xml:space="preserve">avior, </w:t>
      </w:r>
      <w:r w:rsidR="007C2E52" w:rsidRPr="001D7C6E">
        <w:rPr>
          <w:rFonts w:ascii="Times New Roman" w:hAnsi="Times New Roman" w:cs="Times New Roman"/>
          <w:sz w:val="24"/>
          <w:szCs w:val="24"/>
        </w:rPr>
        <w:t>little attention has been paid to how such games might encourage antecedents of gun violence.</w:t>
      </w:r>
      <w:r w:rsidR="00287A1F" w:rsidRPr="001D7C6E">
        <w:rPr>
          <w:rFonts w:ascii="Times New Roman" w:hAnsi="Times New Roman" w:cs="Times New Roman"/>
          <w:sz w:val="24"/>
          <w:szCs w:val="24"/>
        </w:rPr>
        <w:t xml:space="preserve"> One such potentia</w:t>
      </w:r>
      <w:r w:rsidR="00F0131E">
        <w:rPr>
          <w:rFonts w:ascii="Times New Roman" w:hAnsi="Times New Roman" w:cs="Times New Roman"/>
          <w:sz w:val="24"/>
          <w:szCs w:val="24"/>
        </w:rPr>
        <w:t>l antecedent is gun ownership. P</w:t>
      </w:r>
      <w:r w:rsidR="00287A1F" w:rsidRPr="001D7C6E">
        <w:rPr>
          <w:rFonts w:ascii="Times New Roman" w:hAnsi="Times New Roman" w:cs="Times New Roman"/>
          <w:sz w:val="24"/>
          <w:szCs w:val="24"/>
        </w:rPr>
        <w:t xml:space="preserve">ossession of a firearm is, after all, necessary to commit gun violence. In their report to the National Science Foundation on what is known and what needs to be known about youth violence, Bushman et al. (2016) comment </w:t>
      </w:r>
      <w:r w:rsidR="00C1238C">
        <w:rPr>
          <w:rFonts w:ascii="Times New Roman" w:hAnsi="Times New Roman" w:cs="Times New Roman"/>
          <w:sz w:val="24"/>
          <w:szCs w:val="24"/>
        </w:rPr>
        <w:t xml:space="preserve">that </w:t>
      </w:r>
      <w:r w:rsidR="00287A1F" w:rsidRPr="001D7C6E">
        <w:rPr>
          <w:rFonts w:ascii="Times New Roman" w:hAnsi="Times New Roman" w:cs="Times New Roman"/>
          <w:sz w:val="24"/>
          <w:szCs w:val="24"/>
        </w:rPr>
        <w:t>youths exposed to smoking or drinking media characters are more likely to start smoking or drinking themselves. They suggest that “research should test whether youth are more interested in acquiring and using guns after exposure to movie characters that use guns”</w:t>
      </w:r>
      <w:r w:rsidR="00175AD3" w:rsidRPr="001D7C6E">
        <w:rPr>
          <w:rFonts w:ascii="Times New Roman" w:hAnsi="Times New Roman" w:cs="Times New Roman"/>
          <w:sz w:val="24"/>
          <w:szCs w:val="24"/>
        </w:rPr>
        <w:t xml:space="preserve"> (Bushman et al., 2016, p. 32)</w:t>
      </w:r>
      <w:r w:rsidR="00564C95">
        <w:rPr>
          <w:rFonts w:ascii="Times New Roman" w:hAnsi="Times New Roman" w:cs="Times New Roman"/>
          <w:sz w:val="24"/>
          <w:szCs w:val="24"/>
        </w:rPr>
        <w:t>.</w:t>
      </w:r>
      <w:r w:rsidR="00175AD3" w:rsidRPr="001D7C6E">
        <w:rPr>
          <w:rFonts w:ascii="Times New Roman" w:hAnsi="Times New Roman" w:cs="Times New Roman"/>
          <w:sz w:val="24"/>
          <w:szCs w:val="24"/>
        </w:rPr>
        <w:t xml:space="preserve"> In line with that suggestion, </w:t>
      </w:r>
      <w:r w:rsidR="00564C95">
        <w:rPr>
          <w:rFonts w:ascii="Times New Roman" w:hAnsi="Times New Roman" w:cs="Times New Roman"/>
          <w:sz w:val="24"/>
          <w:szCs w:val="24"/>
        </w:rPr>
        <w:t xml:space="preserve">the current study examined whether </w:t>
      </w:r>
      <w:r w:rsidR="00175AD3" w:rsidRPr="001D7C6E">
        <w:rPr>
          <w:rFonts w:ascii="Times New Roman" w:hAnsi="Times New Roman" w:cs="Times New Roman"/>
          <w:sz w:val="24"/>
          <w:szCs w:val="24"/>
        </w:rPr>
        <w:t>exposure to violent video games might foster interest in the acquisition of guns.</w:t>
      </w:r>
    </w:p>
    <w:p w14:paraId="6CD5DDAC" w14:textId="3728AB90" w:rsidR="00A837A1" w:rsidRDefault="00A837A1"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little research has examined how first-person shooter video games may influence attitudes towards firearms. We have reviewed one yet-unpublished </w:t>
      </w:r>
      <w:r w:rsidR="00564C95">
        <w:rPr>
          <w:rFonts w:ascii="Times New Roman" w:hAnsi="Times New Roman" w:cs="Times New Roman"/>
          <w:sz w:val="24"/>
          <w:szCs w:val="24"/>
        </w:rPr>
        <w:t xml:space="preserve">report indicating </w:t>
      </w:r>
      <w:r>
        <w:rPr>
          <w:rFonts w:ascii="Times New Roman" w:hAnsi="Times New Roman" w:cs="Times New Roman"/>
          <w:sz w:val="24"/>
          <w:szCs w:val="24"/>
        </w:rPr>
        <w:t xml:space="preserve">a </w:t>
      </w:r>
      <w:r w:rsidR="00F35F0A">
        <w:rPr>
          <w:rFonts w:ascii="Times New Roman" w:hAnsi="Times New Roman" w:cs="Times New Roman"/>
          <w:sz w:val="24"/>
          <w:szCs w:val="24"/>
        </w:rPr>
        <w:t xml:space="preserve">negative </w:t>
      </w:r>
      <w:r>
        <w:rPr>
          <w:rFonts w:ascii="Times New Roman" w:hAnsi="Times New Roman" w:cs="Times New Roman"/>
          <w:sz w:val="24"/>
          <w:szCs w:val="24"/>
        </w:rPr>
        <w:t xml:space="preserve">correlation between violent game exposure and gun control attitudes among college undergraduates </w:t>
      </w:r>
      <w:r w:rsidR="008D3A4B">
        <w:rPr>
          <w:rFonts w:ascii="Times New Roman" w:hAnsi="Times New Roman" w:cs="Times New Roman"/>
          <w:sz w:val="24"/>
          <w:szCs w:val="24"/>
        </w:rPr>
        <w:t xml:space="preserve">(Masked author, in prep). </w:t>
      </w:r>
      <w:r>
        <w:rPr>
          <w:rFonts w:ascii="Times New Roman" w:hAnsi="Times New Roman" w:cs="Times New Roman"/>
          <w:sz w:val="24"/>
          <w:szCs w:val="24"/>
        </w:rPr>
        <w:t xml:space="preserve">This </w:t>
      </w:r>
      <w:r w:rsidR="00564C95">
        <w:rPr>
          <w:rFonts w:ascii="Times New Roman" w:hAnsi="Times New Roman" w:cs="Times New Roman"/>
          <w:sz w:val="24"/>
          <w:szCs w:val="24"/>
        </w:rPr>
        <w:t>same report</w:t>
      </w:r>
      <w:r w:rsidR="008D3A4B">
        <w:rPr>
          <w:rFonts w:ascii="Times New Roman" w:hAnsi="Times New Roman" w:cs="Times New Roman"/>
          <w:sz w:val="24"/>
          <w:szCs w:val="24"/>
        </w:rPr>
        <w:t xml:space="preserve"> cites </w:t>
      </w:r>
      <w:r w:rsidR="00564C95">
        <w:rPr>
          <w:rFonts w:ascii="Times New Roman" w:hAnsi="Times New Roman" w:cs="Times New Roman"/>
          <w:sz w:val="24"/>
          <w:szCs w:val="24"/>
        </w:rPr>
        <w:t xml:space="preserve">another </w:t>
      </w:r>
      <w:r>
        <w:rPr>
          <w:rFonts w:ascii="Times New Roman" w:hAnsi="Times New Roman" w:cs="Times New Roman"/>
          <w:sz w:val="24"/>
          <w:szCs w:val="24"/>
        </w:rPr>
        <w:t xml:space="preserve">unpublished </w:t>
      </w:r>
      <w:r w:rsidR="00564C95">
        <w:rPr>
          <w:rFonts w:ascii="Times New Roman" w:hAnsi="Times New Roman" w:cs="Times New Roman"/>
          <w:sz w:val="24"/>
          <w:szCs w:val="24"/>
        </w:rPr>
        <w:t>study (</w:t>
      </w:r>
      <w:proofErr w:type="spellStart"/>
      <w:r w:rsidR="008D3A4B">
        <w:rPr>
          <w:rFonts w:ascii="Times New Roman" w:hAnsi="Times New Roman" w:cs="Times New Roman"/>
          <w:sz w:val="24"/>
          <w:szCs w:val="24"/>
        </w:rPr>
        <w:t>nonexperimental</w:t>
      </w:r>
      <w:proofErr w:type="spellEnd"/>
      <w:r w:rsidR="008D3A4B">
        <w:rPr>
          <w:rFonts w:ascii="Times New Roman" w:hAnsi="Times New Roman" w:cs="Times New Roman"/>
          <w:sz w:val="24"/>
          <w:szCs w:val="24"/>
        </w:rPr>
        <w:t xml:space="preserve"> </w:t>
      </w:r>
      <w:r>
        <w:rPr>
          <w:rFonts w:ascii="Times New Roman" w:hAnsi="Times New Roman" w:cs="Times New Roman"/>
          <w:sz w:val="24"/>
          <w:szCs w:val="24"/>
        </w:rPr>
        <w:t>dissertation</w:t>
      </w:r>
      <w:r w:rsidR="00564C9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xml:space="preserve">, 2002) </w:t>
      </w:r>
      <w:r w:rsidR="00564C95">
        <w:rPr>
          <w:rFonts w:ascii="Times New Roman" w:hAnsi="Times New Roman" w:cs="Times New Roman"/>
          <w:sz w:val="24"/>
          <w:szCs w:val="24"/>
        </w:rPr>
        <w:t xml:space="preserve">on </w:t>
      </w:r>
      <w:r>
        <w:rPr>
          <w:rFonts w:ascii="Times New Roman" w:hAnsi="Times New Roman" w:cs="Times New Roman"/>
          <w:sz w:val="24"/>
          <w:szCs w:val="24"/>
        </w:rPr>
        <w:t>a modest sample (N = 78) of adolescents</w:t>
      </w:r>
      <w:ins w:id="13" w:author="Joe" w:date="2016-04-02T18:13:00Z">
        <w:r w:rsidR="00F35F0A">
          <w:rPr>
            <w:rFonts w:ascii="Times New Roman" w:hAnsi="Times New Roman" w:cs="Times New Roman"/>
            <w:sz w:val="24"/>
            <w:szCs w:val="24"/>
          </w:rPr>
          <w:t>.</w:t>
        </w:r>
      </w:ins>
      <w:del w:id="14" w:author="Joe" w:date="2016-04-02T18:13:00Z">
        <w:r w:rsidR="00564C95" w:rsidDel="00F35F0A">
          <w:rPr>
            <w:rFonts w:ascii="Times New Roman" w:hAnsi="Times New Roman" w:cs="Times New Roman"/>
            <w:sz w:val="24"/>
            <w:szCs w:val="24"/>
          </w:rPr>
          <w:delText>,</w:delText>
        </w:r>
      </w:del>
      <w:r w:rsidR="00564C95">
        <w:rPr>
          <w:rFonts w:ascii="Times New Roman" w:hAnsi="Times New Roman" w:cs="Times New Roman"/>
          <w:sz w:val="24"/>
          <w:szCs w:val="24"/>
        </w:rPr>
        <w:t xml:space="preserve"> </w:t>
      </w:r>
      <w:del w:id="15" w:author="Joe" w:date="2016-04-02T18:13:00Z">
        <w:r w:rsidR="00564C95" w:rsidDel="00F35F0A">
          <w:rPr>
            <w:rFonts w:ascii="Times New Roman" w:hAnsi="Times New Roman" w:cs="Times New Roman"/>
            <w:sz w:val="24"/>
            <w:szCs w:val="24"/>
          </w:rPr>
          <w:delText xml:space="preserve">which </w:delText>
        </w:r>
      </w:del>
      <w:ins w:id="16" w:author="Joe" w:date="2016-04-02T18:13:00Z">
        <w:r w:rsidR="00F35F0A">
          <w:rPr>
            <w:rFonts w:ascii="Times New Roman" w:hAnsi="Times New Roman" w:cs="Times New Roman"/>
            <w:sz w:val="24"/>
            <w:szCs w:val="24"/>
          </w:rPr>
          <w:t xml:space="preserve">This latter study </w:t>
        </w:r>
      </w:ins>
      <w:r>
        <w:rPr>
          <w:rFonts w:ascii="Times New Roman" w:hAnsi="Times New Roman" w:cs="Times New Roman"/>
          <w:sz w:val="24"/>
          <w:szCs w:val="24"/>
        </w:rPr>
        <w:t xml:space="preserve">found a </w:t>
      </w:r>
      <w:del w:id="17" w:author="Joe" w:date="2016-04-02T18:14:00Z">
        <w:r w:rsidDel="00F35F0A">
          <w:rPr>
            <w:rFonts w:ascii="Times New Roman" w:hAnsi="Times New Roman" w:cs="Times New Roman"/>
            <w:sz w:val="24"/>
            <w:szCs w:val="24"/>
          </w:rPr>
          <w:delText xml:space="preserve">somewhat inconsistent </w:delText>
        </w:r>
      </w:del>
      <w:ins w:id="18" w:author="Joe" w:date="2016-04-17T14:43:00Z">
        <w:r w:rsidR="002E47DE">
          <w:rPr>
            <w:rFonts w:ascii="Times New Roman" w:hAnsi="Times New Roman" w:cs="Times New Roman"/>
            <w:sz w:val="24"/>
            <w:szCs w:val="24"/>
          </w:rPr>
          <w:t xml:space="preserve">significant </w:t>
        </w:r>
      </w:ins>
      <w:r>
        <w:rPr>
          <w:rFonts w:ascii="Times New Roman" w:hAnsi="Times New Roman" w:cs="Times New Roman"/>
          <w:sz w:val="24"/>
          <w:szCs w:val="24"/>
        </w:rPr>
        <w:t xml:space="preserve">correlation between violent videogame exposure </w:t>
      </w:r>
      <w:del w:id="19" w:author="Joe" w:date="2016-04-17T14:43:00Z">
        <w:r w:rsidDel="002E47DE">
          <w:rPr>
            <w:rFonts w:ascii="Times New Roman" w:hAnsi="Times New Roman" w:cs="Times New Roman"/>
            <w:sz w:val="24"/>
            <w:szCs w:val="24"/>
          </w:rPr>
          <w:delText>and permissive attitudes towards playing with firearms</w:delText>
        </w:r>
      </w:del>
      <w:ins w:id="20" w:author="Joe" w:date="2016-04-17T14:43:00Z">
        <w:r w:rsidR="002E47DE">
          <w:rPr>
            <w:rFonts w:ascii="Times New Roman" w:hAnsi="Times New Roman" w:cs="Times New Roman"/>
            <w:sz w:val="24"/>
            <w:szCs w:val="24"/>
          </w:rPr>
          <w:t>and reduced evaluations of the seriousness and deserved punishment for playing with guns</w:t>
        </w:r>
      </w:ins>
      <w:r>
        <w:rPr>
          <w:rFonts w:ascii="Times New Roman" w:hAnsi="Times New Roman" w:cs="Times New Roman"/>
          <w:sz w:val="24"/>
          <w:szCs w:val="24"/>
        </w:rPr>
        <w:t>.</w:t>
      </w:r>
      <w:ins w:id="21" w:author="Joe" w:date="2016-04-17T14:44:00Z">
        <w:r w:rsidR="002E47DE">
          <w:rPr>
            <w:rFonts w:ascii="Times New Roman" w:hAnsi="Times New Roman" w:cs="Times New Roman"/>
            <w:sz w:val="24"/>
            <w:szCs w:val="24"/>
          </w:rPr>
          <w:t xml:space="preserve"> </w:t>
        </w:r>
      </w:ins>
      <w:ins w:id="22" w:author="Joe" w:date="2016-04-02T18:14:00Z">
        <w:r w:rsidR="00F35F0A">
          <w:rPr>
            <w:rFonts w:ascii="Times New Roman" w:hAnsi="Times New Roman" w:cs="Times New Roman"/>
            <w:sz w:val="24"/>
            <w:szCs w:val="24"/>
          </w:rPr>
          <w:t>However, correlations between similar predictors and similar outcomes were not statistically significant</w:t>
        </w:r>
      </w:ins>
      <w:ins w:id="23" w:author="Joe" w:date="2016-04-17T14:40:00Z">
        <w:r w:rsidR="002E47DE">
          <w:rPr>
            <w:rFonts w:ascii="Times New Roman" w:hAnsi="Times New Roman" w:cs="Times New Roman"/>
            <w:sz w:val="24"/>
            <w:szCs w:val="24"/>
          </w:rPr>
          <w:t xml:space="preserve">; for example, violent television exposure was not significantly associated with </w:t>
        </w:r>
      </w:ins>
      <w:ins w:id="24" w:author="Joe" w:date="2016-04-17T14:41:00Z">
        <w:r w:rsidR="002E47DE">
          <w:rPr>
            <w:rFonts w:ascii="Times New Roman" w:hAnsi="Times New Roman" w:cs="Times New Roman"/>
            <w:sz w:val="24"/>
            <w:szCs w:val="24"/>
          </w:rPr>
          <w:t>any outcome,</w:t>
        </w:r>
      </w:ins>
      <w:ins w:id="25" w:author="Joseph Hilgard" w:date="2016-04-18T10:52:00Z">
        <w:r w:rsidR="00E36850">
          <w:rPr>
            <w:rFonts w:ascii="Times New Roman" w:hAnsi="Times New Roman" w:cs="Times New Roman"/>
            <w:sz w:val="24"/>
            <w:szCs w:val="24"/>
          </w:rPr>
          <w:t xml:space="preserve"> and the relationship violent video game exposure and evaluations of guns fell just short of statistical </w:t>
        </w:r>
        <w:r w:rsidR="00E36850">
          <w:rPr>
            <w:rFonts w:ascii="Times New Roman" w:hAnsi="Times New Roman" w:cs="Times New Roman"/>
            <w:sz w:val="24"/>
            <w:szCs w:val="24"/>
          </w:rPr>
          <w:lastRenderedPageBreak/>
          <w:t>significance.</w:t>
        </w:r>
      </w:ins>
      <w:ins w:id="26" w:author="Joe" w:date="2016-04-02T18:14:00Z">
        <w:r w:rsidR="00F35F0A">
          <w:rPr>
            <w:rFonts w:ascii="Times New Roman" w:hAnsi="Times New Roman" w:cs="Times New Roman"/>
            <w:sz w:val="24"/>
            <w:szCs w:val="24"/>
          </w:rPr>
          <w:t xml:space="preserve"> The relationship seems, therefore, somewhat inconsistent</w:t>
        </w:r>
      </w:ins>
      <w:ins w:id="27" w:author="Joe" w:date="2016-04-17T14:45:00Z">
        <w:r w:rsidR="002E47DE">
          <w:rPr>
            <w:rFonts w:ascii="Times New Roman" w:hAnsi="Times New Roman" w:cs="Times New Roman"/>
            <w:sz w:val="24"/>
            <w:szCs w:val="24"/>
          </w:rPr>
          <w:t xml:space="preserve"> and in need of further study</w:t>
        </w:r>
      </w:ins>
      <w:ins w:id="28" w:author="Joe" w:date="2016-04-02T18:14:00Z">
        <w:r w:rsidR="00F35F0A">
          <w:rPr>
            <w:rFonts w:ascii="Times New Roman" w:hAnsi="Times New Roman" w:cs="Times New Roman"/>
            <w:sz w:val="24"/>
            <w:szCs w:val="24"/>
          </w:rPr>
          <w:t>.</w:t>
        </w:r>
      </w:ins>
    </w:p>
    <w:p w14:paraId="29E6EFD7" w14:textId="4EAA7420" w:rsidR="00F0131E" w:rsidRDefault="00564C9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Despite the dearth of published research on this question</w:t>
      </w:r>
      <w:r w:rsidR="00F0131E">
        <w:rPr>
          <w:rFonts w:ascii="Times New Roman" w:hAnsi="Times New Roman" w:cs="Times New Roman"/>
          <w:sz w:val="24"/>
          <w:szCs w:val="24"/>
        </w:rPr>
        <w:t>, previous research and theory gives us reason to expect that violent video games could</w:t>
      </w:r>
      <w:r w:rsidR="00A837A1">
        <w:rPr>
          <w:rFonts w:ascii="Times New Roman" w:hAnsi="Times New Roman" w:cs="Times New Roman"/>
          <w:sz w:val="24"/>
          <w:szCs w:val="24"/>
        </w:rPr>
        <w:t xml:space="preserve"> influence attitudes towards firearms</w:t>
      </w:r>
      <w:r w:rsidR="00F0131E">
        <w:rPr>
          <w:rFonts w:ascii="Times New Roman" w:hAnsi="Times New Roman" w:cs="Times New Roman"/>
          <w:sz w:val="24"/>
          <w:szCs w:val="24"/>
        </w:rPr>
        <w:t>. The General Learning Model (</w:t>
      </w:r>
      <w:r w:rsidR="00BE0B93">
        <w:rPr>
          <w:rFonts w:ascii="Times New Roman" w:hAnsi="Times New Roman" w:cs="Times New Roman"/>
          <w:sz w:val="24"/>
          <w:szCs w:val="24"/>
        </w:rPr>
        <w:t>Buckley &amp; Anderson</w:t>
      </w:r>
      <w:r w:rsidR="00F0131E">
        <w:rPr>
          <w:rFonts w:ascii="Times New Roman" w:hAnsi="Times New Roman" w:cs="Times New Roman"/>
          <w:sz w:val="24"/>
          <w:szCs w:val="24"/>
        </w:rPr>
        <w:t>, 20</w:t>
      </w:r>
      <w:r w:rsidR="00BE0B93">
        <w:rPr>
          <w:rFonts w:ascii="Times New Roman" w:hAnsi="Times New Roman" w:cs="Times New Roman"/>
          <w:sz w:val="24"/>
          <w:szCs w:val="24"/>
        </w:rPr>
        <w:t>06</w:t>
      </w:r>
      <w:r w:rsidR="00F0131E">
        <w:rPr>
          <w:rFonts w:ascii="Times New Roman" w:hAnsi="Times New Roman" w:cs="Times New Roman"/>
          <w:sz w:val="24"/>
          <w:szCs w:val="24"/>
        </w:rPr>
        <w:t xml:space="preserve">) posits that video games </w:t>
      </w:r>
      <w:r w:rsidR="00BE0B93">
        <w:rPr>
          <w:rFonts w:ascii="Times New Roman" w:hAnsi="Times New Roman" w:cs="Times New Roman"/>
          <w:sz w:val="24"/>
          <w:szCs w:val="24"/>
        </w:rPr>
        <w:t xml:space="preserve">can act as a learning tool, and that schema and associations learned within a game may influence behaviors and attitudes outside the game. </w:t>
      </w:r>
      <w:r w:rsidR="008D3A4B">
        <w:rPr>
          <w:rFonts w:ascii="Times New Roman" w:hAnsi="Times New Roman" w:cs="Times New Roman"/>
          <w:sz w:val="24"/>
          <w:szCs w:val="24"/>
        </w:rPr>
        <w:t>Thus, if a violent video game makes a particular gun look attractive or rewards players’ use of a particular gun, players might be expected to have more positive attitudes towards that gun</w:t>
      </w:r>
      <w:r>
        <w:rPr>
          <w:rFonts w:ascii="Times New Roman" w:hAnsi="Times New Roman" w:cs="Times New Roman"/>
          <w:sz w:val="24"/>
          <w:szCs w:val="24"/>
        </w:rPr>
        <w:t xml:space="preserve"> following game play</w:t>
      </w:r>
      <w:r w:rsidR="008D3A4B">
        <w:rPr>
          <w:rFonts w:ascii="Times New Roman" w:hAnsi="Times New Roman" w:cs="Times New Roman"/>
          <w:sz w:val="24"/>
          <w:szCs w:val="24"/>
        </w:rPr>
        <w:t>.</w:t>
      </w:r>
    </w:p>
    <w:p w14:paraId="2018264A" w14:textId="5EC6F02D"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Product Placement</w:t>
      </w:r>
    </w:p>
    <w:p w14:paraId="104DA0C7" w14:textId="6249AB24" w:rsidR="00837194" w:rsidRDefault="00BD012A"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r>
      <w:r w:rsidR="00520C09" w:rsidRPr="001D7C6E">
        <w:rPr>
          <w:rFonts w:ascii="Times New Roman" w:hAnsi="Times New Roman" w:cs="Times New Roman"/>
          <w:sz w:val="24"/>
          <w:szCs w:val="24"/>
        </w:rPr>
        <w:t xml:space="preserve">Product placement is an advertising technique </w:t>
      </w:r>
      <w:r w:rsidR="00A837A1">
        <w:rPr>
          <w:rFonts w:ascii="Times New Roman" w:hAnsi="Times New Roman" w:cs="Times New Roman"/>
          <w:sz w:val="24"/>
          <w:szCs w:val="24"/>
        </w:rPr>
        <w:t xml:space="preserve">that attempts to harness just that process. In product placement, </w:t>
      </w:r>
      <w:r w:rsidR="00520C09" w:rsidRPr="001D7C6E">
        <w:rPr>
          <w:rFonts w:ascii="Times New Roman" w:hAnsi="Times New Roman" w:cs="Times New Roman"/>
          <w:sz w:val="24"/>
          <w:szCs w:val="24"/>
        </w:rPr>
        <w:t>a brand or product is</w:t>
      </w:r>
      <w:r w:rsidR="00A837A1">
        <w:rPr>
          <w:rFonts w:ascii="Times New Roman" w:hAnsi="Times New Roman" w:cs="Times New Roman"/>
          <w:sz w:val="24"/>
          <w:szCs w:val="24"/>
        </w:rPr>
        <w:t xml:space="preserve"> integrated </w:t>
      </w:r>
      <w:r w:rsidR="00564C95">
        <w:rPr>
          <w:rFonts w:ascii="Times New Roman" w:hAnsi="Times New Roman" w:cs="Times New Roman"/>
          <w:sz w:val="24"/>
          <w:szCs w:val="24"/>
        </w:rPr>
        <w:t xml:space="preserve">into </w:t>
      </w:r>
      <w:r w:rsidR="00A837A1">
        <w:rPr>
          <w:rFonts w:ascii="Times New Roman" w:hAnsi="Times New Roman" w:cs="Times New Roman"/>
          <w:sz w:val="24"/>
          <w:szCs w:val="24"/>
        </w:rPr>
        <w:t xml:space="preserve">the </w:t>
      </w:r>
      <w:r w:rsidR="00520C09" w:rsidRPr="001D7C6E">
        <w:rPr>
          <w:rFonts w:ascii="Times New Roman" w:hAnsi="Times New Roman" w:cs="Times New Roman"/>
          <w:sz w:val="24"/>
          <w:szCs w:val="24"/>
        </w:rPr>
        <w:t>entertainment media</w:t>
      </w:r>
      <w:r w:rsidR="00564C95">
        <w:rPr>
          <w:rFonts w:ascii="Times New Roman" w:hAnsi="Times New Roman" w:cs="Times New Roman"/>
          <w:sz w:val="24"/>
          <w:szCs w:val="24"/>
        </w:rPr>
        <w:t xml:space="preserve"> experience</w:t>
      </w:r>
      <w:r w:rsidR="00520C09" w:rsidRPr="001D7C6E">
        <w:rPr>
          <w:rFonts w:ascii="Times New Roman" w:hAnsi="Times New Roman" w:cs="Times New Roman"/>
          <w:sz w:val="24"/>
          <w:szCs w:val="24"/>
        </w:rPr>
        <w:t xml:space="preserve">. That is, in contrast to a self-contained advertisement presented </w:t>
      </w:r>
      <w:r w:rsidR="00A837A1">
        <w:rPr>
          <w:rFonts w:ascii="Times New Roman" w:hAnsi="Times New Roman" w:cs="Times New Roman"/>
          <w:sz w:val="24"/>
          <w:szCs w:val="24"/>
        </w:rPr>
        <w:t>during a commercial break</w:t>
      </w:r>
      <w:r w:rsidR="00520C09" w:rsidRPr="001D7C6E">
        <w:rPr>
          <w:rFonts w:ascii="Times New Roman" w:hAnsi="Times New Roman" w:cs="Times New Roman"/>
          <w:sz w:val="24"/>
          <w:szCs w:val="24"/>
        </w:rPr>
        <w:t xml:space="preserve">, product placement attempts to </w:t>
      </w:r>
      <w:r w:rsidR="00A837A1">
        <w:rPr>
          <w:rFonts w:ascii="Times New Roman" w:hAnsi="Times New Roman" w:cs="Times New Roman"/>
          <w:sz w:val="24"/>
          <w:szCs w:val="24"/>
        </w:rPr>
        <w:t>change brand attitudes</w:t>
      </w:r>
      <w:r w:rsidR="00520C09" w:rsidRPr="001D7C6E">
        <w:rPr>
          <w:rFonts w:ascii="Times New Roman" w:hAnsi="Times New Roman" w:cs="Times New Roman"/>
          <w:sz w:val="24"/>
          <w:szCs w:val="24"/>
        </w:rPr>
        <w:t xml:space="preserve"> by </w:t>
      </w:r>
      <w:r w:rsidR="00564C95">
        <w:rPr>
          <w:rFonts w:ascii="Times New Roman" w:hAnsi="Times New Roman" w:cs="Times New Roman"/>
          <w:sz w:val="24"/>
          <w:szCs w:val="24"/>
        </w:rPr>
        <w:t xml:space="preserve">making </w:t>
      </w:r>
      <w:r w:rsidR="00A837A1">
        <w:rPr>
          <w:rFonts w:ascii="Times New Roman" w:hAnsi="Times New Roman" w:cs="Times New Roman"/>
          <w:sz w:val="24"/>
          <w:szCs w:val="24"/>
        </w:rPr>
        <w:t xml:space="preserve">the brand </w:t>
      </w:r>
      <w:r w:rsidR="00564C95">
        <w:rPr>
          <w:rFonts w:ascii="Times New Roman" w:hAnsi="Times New Roman" w:cs="Times New Roman"/>
          <w:sz w:val="24"/>
          <w:szCs w:val="24"/>
        </w:rPr>
        <w:t xml:space="preserve">part of the </w:t>
      </w:r>
      <w:r w:rsidR="00F35F0A">
        <w:rPr>
          <w:rFonts w:ascii="Times New Roman" w:hAnsi="Times New Roman" w:cs="Times New Roman"/>
          <w:sz w:val="24"/>
          <w:szCs w:val="24"/>
        </w:rPr>
        <w:t>entertainment</w:t>
      </w:r>
      <w:r w:rsidR="00520C09" w:rsidRPr="001D7C6E">
        <w:rPr>
          <w:rFonts w:ascii="Times New Roman" w:hAnsi="Times New Roman" w:cs="Times New Roman"/>
          <w:sz w:val="24"/>
          <w:szCs w:val="24"/>
        </w:rPr>
        <w:t>.</w:t>
      </w:r>
      <w:r w:rsidR="0028504E" w:rsidRPr="001D7C6E">
        <w:rPr>
          <w:rFonts w:ascii="Times New Roman" w:hAnsi="Times New Roman" w:cs="Times New Roman"/>
          <w:sz w:val="24"/>
          <w:szCs w:val="24"/>
        </w:rPr>
        <w:t xml:space="preserve"> Such advertising </w:t>
      </w:r>
      <w:r w:rsidR="00A837A1">
        <w:rPr>
          <w:rFonts w:ascii="Times New Roman" w:hAnsi="Times New Roman" w:cs="Times New Roman"/>
          <w:sz w:val="24"/>
          <w:szCs w:val="24"/>
        </w:rPr>
        <w:t>is</w:t>
      </w:r>
      <w:r w:rsidR="0028504E" w:rsidRPr="001D7C6E">
        <w:rPr>
          <w:rFonts w:ascii="Times New Roman" w:hAnsi="Times New Roman" w:cs="Times New Roman"/>
          <w:sz w:val="24"/>
          <w:szCs w:val="24"/>
        </w:rPr>
        <w:t xml:space="preserve"> suspected of being especially effective</w:t>
      </w:r>
      <w:r w:rsidR="00A837A1">
        <w:rPr>
          <w:rFonts w:ascii="Times New Roman" w:hAnsi="Times New Roman" w:cs="Times New Roman"/>
          <w:sz w:val="24"/>
          <w:szCs w:val="24"/>
        </w:rPr>
        <w:t xml:space="preserve">. </w:t>
      </w:r>
      <w:r w:rsidR="0028504E" w:rsidRPr="001D7C6E">
        <w:rPr>
          <w:rFonts w:ascii="Times New Roman" w:hAnsi="Times New Roman" w:cs="Times New Roman"/>
          <w:sz w:val="24"/>
          <w:szCs w:val="24"/>
        </w:rPr>
        <w:t xml:space="preserve"> </w:t>
      </w:r>
      <w:r w:rsidR="00A837A1">
        <w:rPr>
          <w:rFonts w:ascii="Times New Roman" w:hAnsi="Times New Roman" w:cs="Times New Roman"/>
          <w:sz w:val="24"/>
          <w:szCs w:val="24"/>
        </w:rPr>
        <w:t>Because</w:t>
      </w:r>
      <w:ins w:id="29" w:author="Joe" w:date="2016-04-17T14:45:00Z">
        <w:r w:rsidR="002E47DE">
          <w:rPr>
            <w:rFonts w:ascii="Times New Roman" w:hAnsi="Times New Roman" w:cs="Times New Roman"/>
            <w:sz w:val="24"/>
            <w:szCs w:val="24"/>
          </w:rPr>
          <w:t xml:space="preserve"> product placement</w:t>
        </w:r>
      </w:ins>
      <w:del w:id="30" w:author="Joe" w:date="2016-04-17T14:45:00Z">
        <w:r w:rsidR="00A837A1" w:rsidDel="002E47DE">
          <w:rPr>
            <w:rFonts w:ascii="Times New Roman" w:hAnsi="Times New Roman" w:cs="Times New Roman"/>
            <w:sz w:val="24"/>
            <w:szCs w:val="24"/>
          </w:rPr>
          <w:delText xml:space="preserve"> it is</w:delText>
        </w:r>
      </w:del>
      <w:r w:rsidR="00A837A1">
        <w:rPr>
          <w:rFonts w:ascii="Times New Roman" w:hAnsi="Times New Roman" w:cs="Times New Roman"/>
          <w:sz w:val="24"/>
          <w:szCs w:val="24"/>
        </w:rPr>
        <w:t xml:space="preserve"> not explicitly an advertisement, it </w:t>
      </w:r>
      <w:r w:rsidR="00A837A1" w:rsidRPr="001D7C6E">
        <w:rPr>
          <w:rFonts w:ascii="Times New Roman" w:hAnsi="Times New Roman" w:cs="Times New Roman"/>
          <w:sz w:val="24"/>
          <w:szCs w:val="24"/>
        </w:rPr>
        <w:t>may circumvent viewers’ resistance to</w:t>
      </w:r>
      <w:r w:rsidR="00837194">
        <w:rPr>
          <w:rFonts w:ascii="Times New Roman" w:hAnsi="Times New Roman" w:cs="Times New Roman"/>
          <w:sz w:val="24"/>
          <w:szCs w:val="24"/>
        </w:rPr>
        <w:t xml:space="preserve"> overt marketing</w:t>
      </w:r>
      <w:r w:rsidR="00A837A1">
        <w:rPr>
          <w:rFonts w:ascii="Times New Roman" w:hAnsi="Times New Roman" w:cs="Times New Roman"/>
          <w:sz w:val="24"/>
          <w:szCs w:val="24"/>
        </w:rPr>
        <w:t>.</w:t>
      </w:r>
      <w:r w:rsidR="00A837A1" w:rsidRPr="001D7C6E">
        <w:rPr>
          <w:rFonts w:ascii="Times New Roman" w:hAnsi="Times New Roman" w:cs="Times New Roman"/>
          <w:sz w:val="24"/>
          <w:szCs w:val="24"/>
        </w:rPr>
        <w:t xml:space="preserve"> </w:t>
      </w:r>
      <w:ins w:id="31" w:author="Joe" w:date="2016-04-17T14:48:00Z">
        <w:r w:rsidR="002E47DE">
          <w:rPr>
            <w:rFonts w:ascii="Times New Roman" w:hAnsi="Times New Roman" w:cs="Times New Roman"/>
            <w:sz w:val="24"/>
            <w:szCs w:val="24"/>
          </w:rPr>
          <w:t xml:space="preserve">Product placement may also leverage the audience’s attitudes towards the characters to </w:t>
        </w:r>
      </w:ins>
      <w:ins w:id="32" w:author="Joe" w:date="2016-04-17T14:49:00Z">
        <w:r w:rsidR="002E47DE">
          <w:rPr>
            <w:rFonts w:ascii="Times New Roman" w:hAnsi="Times New Roman" w:cs="Times New Roman"/>
            <w:sz w:val="24"/>
            <w:szCs w:val="24"/>
          </w:rPr>
          <w:t xml:space="preserve">influence brand attitudes. </w:t>
        </w:r>
      </w:ins>
      <w:del w:id="33" w:author="Joe" w:date="2016-04-17T14:49:00Z">
        <w:r w:rsidR="00837194" w:rsidDel="002E47DE">
          <w:rPr>
            <w:rFonts w:ascii="Times New Roman" w:hAnsi="Times New Roman" w:cs="Times New Roman"/>
            <w:sz w:val="24"/>
            <w:szCs w:val="24"/>
          </w:rPr>
          <w:delText>I</w:delText>
        </w:r>
        <w:r w:rsidR="0028504E" w:rsidRPr="001D7C6E" w:rsidDel="002E47DE">
          <w:rPr>
            <w:rFonts w:ascii="Times New Roman" w:hAnsi="Times New Roman" w:cs="Times New Roman"/>
            <w:sz w:val="24"/>
            <w:szCs w:val="24"/>
          </w:rPr>
          <w:delText>t may associate a brand with a favored character</w:delText>
        </w:r>
        <w:r w:rsidR="00837194" w:rsidDel="002E47DE">
          <w:rPr>
            <w:rFonts w:ascii="Times New Roman" w:hAnsi="Times New Roman" w:cs="Times New Roman"/>
            <w:sz w:val="24"/>
            <w:szCs w:val="24"/>
          </w:rPr>
          <w:delText xml:space="preserve">. </w:delText>
        </w:r>
      </w:del>
      <w:ins w:id="34" w:author="Joe" w:date="2016-04-17T14:49:00Z">
        <w:r w:rsidR="002E47DE">
          <w:rPr>
            <w:rFonts w:ascii="Times New Roman" w:hAnsi="Times New Roman" w:cs="Times New Roman"/>
            <w:sz w:val="24"/>
            <w:szCs w:val="24"/>
          </w:rPr>
          <w:t xml:space="preserve">For example, a favored character may prefer a certain branded product. </w:t>
        </w:r>
      </w:ins>
      <w:del w:id="35" w:author="Joe" w:date="2016-04-17T14:50:00Z">
        <w:r w:rsidR="00837194" w:rsidDel="002E47DE">
          <w:rPr>
            <w:rFonts w:ascii="Times New Roman" w:hAnsi="Times New Roman" w:cs="Times New Roman"/>
            <w:sz w:val="24"/>
            <w:szCs w:val="24"/>
          </w:rPr>
          <w:delText xml:space="preserve">Thus, </w:delText>
        </w:r>
      </w:del>
      <w:del w:id="36" w:author="Joe" w:date="2016-04-17T14:49:00Z">
        <w:r w:rsidR="00564C95" w:rsidDel="002E47DE">
          <w:rPr>
            <w:rFonts w:ascii="Times New Roman" w:hAnsi="Times New Roman" w:cs="Times New Roman"/>
            <w:sz w:val="24"/>
            <w:szCs w:val="24"/>
          </w:rPr>
          <w:delText xml:space="preserve">through basic evaluative conditioning processes, </w:delText>
        </w:r>
      </w:del>
      <w:ins w:id="37" w:author="Joe" w:date="2016-04-17T14:50:00Z">
        <w:r w:rsidR="002E47DE">
          <w:rPr>
            <w:rFonts w:ascii="Times New Roman" w:hAnsi="Times New Roman" w:cs="Times New Roman"/>
            <w:sz w:val="24"/>
            <w:szCs w:val="24"/>
          </w:rPr>
          <w:t xml:space="preserve">In this way, </w:t>
        </w:r>
      </w:ins>
      <w:r w:rsidR="00837194">
        <w:rPr>
          <w:rFonts w:ascii="Times New Roman" w:hAnsi="Times New Roman" w:cs="Times New Roman"/>
          <w:sz w:val="24"/>
          <w:szCs w:val="24"/>
        </w:rPr>
        <w:t>viewers</w:t>
      </w:r>
      <w:ins w:id="38" w:author="Bartholow, Bruce D." w:date="2016-03-25T15:06:00Z">
        <w:r w:rsidR="00564C95">
          <w:rPr>
            <w:rFonts w:ascii="Times New Roman" w:hAnsi="Times New Roman" w:cs="Times New Roman"/>
            <w:sz w:val="24"/>
            <w:szCs w:val="24"/>
          </w:rPr>
          <w:t>’</w:t>
        </w:r>
      </w:ins>
      <w:r w:rsidR="00837194">
        <w:rPr>
          <w:rFonts w:ascii="Times New Roman" w:hAnsi="Times New Roman" w:cs="Times New Roman"/>
          <w:sz w:val="24"/>
          <w:szCs w:val="24"/>
        </w:rPr>
        <w:t xml:space="preserve"> positive attitudes towards the character may create positive attitudes towards the brand</w:t>
      </w:r>
      <w:r w:rsidR="0028504E" w:rsidRPr="001D7C6E">
        <w:rPr>
          <w:rFonts w:ascii="Times New Roman" w:hAnsi="Times New Roman" w:cs="Times New Roman"/>
          <w:sz w:val="24"/>
          <w:szCs w:val="24"/>
        </w:rPr>
        <w:t xml:space="preserve">. </w:t>
      </w:r>
    </w:p>
    <w:p w14:paraId="7418708F" w14:textId="24103A84" w:rsidR="00A17D56" w:rsidRPr="001D7C6E" w:rsidRDefault="0028504E"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Video games are hypothesized to be especially effective for product placement </w:t>
      </w:r>
      <w:r w:rsidR="00837194">
        <w:rPr>
          <w:rFonts w:ascii="Times New Roman" w:hAnsi="Times New Roman" w:cs="Times New Roman"/>
          <w:sz w:val="24"/>
          <w:szCs w:val="24"/>
        </w:rPr>
        <w:t>due to their interactive nature.</w:t>
      </w:r>
      <w:r w:rsidR="00520C09" w:rsidRPr="001D7C6E">
        <w:rPr>
          <w:rFonts w:ascii="Times New Roman" w:hAnsi="Times New Roman" w:cs="Times New Roman"/>
          <w:sz w:val="24"/>
          <w:szCs w:val="24"/>
        </w:rPr>
        <w:t xml:space="preserve"> </w:t>
      </w:r>
      <w:r w:rsidR="00F0131E">
        <w:rPr>
          <w:rFonts w:ascii="Times New Roman" w:hAnsi="Times New Roman" w:cs="Times New Roman"/>
          <w:sz w:val="24"/>
          <w:szCs w:val="24"/>
        </w:rPr>
        <w:t xml:space="preserve">Examples are plentiful. </w:t>
      </w:r>
      <w:r w:rsidR="00A87D5E">
        <w:rPr>
          <w:rFonts w:ascii="Times New Roman" w:hAnsi="Times New Roman" w:cs="Times New Roman"/>
          <w:sz w:val="24"/>
          <w:szCs w:val="24"/>
        </w:rPr>
        <w:t xml:space="preserve">Sometimes in-game products are strictly </w:t>
      </w:r>
      <w:r w:rsidR="00A87D5E">
        <w:rPr>
          <w:rFonts w:ascii="Times New Roman" w:hAnsi="Times New Roman" w:cs="Times New Roman"/>
          <w:sz w:val="24"/>
          <w:szCs w:val="24"/>
        </w:rPr>
        <w:lastRenderedPageBreak/>
        <w:t>incidental to gameplay. For example, Barack Obama’s 2008 presidential campaign took out ads on in-game billboards.</w:t>
      </w:r>
      <w:r w:rsidR="00BE0B93">
        <w:rPr>
          <w:rFonts w:ascii="Times New Roman" w:hAnsi="Times New Roman" w:cs="Times New Roman"/>
          <w:sz w:val="24"/>
          <w:szCs w:val="24"/>
        </w:rPr>
        <w:t xml:space="preserve"> </w:t>
      </w:r>
      <w:r w:rsidR="00837194">
        <w:rPr>
          <w:rFonts w:ascii="Times New Roman" w:hAnsi="Times New Roman" w:cs="Times New Roman"/>
          <w:sz w:val="24"/>
          <w:szCs w:val="24"/>
        </w:rPr>
        <w:t xml:space="preserve">Players in driving games would see the billboards alongside the highway as they drove, but would not have to interact directly with the advertisement. </w:t>
      </w:r>
      <w:r w:rsidR="00BE0B93">
        <w:rPr>
          <w:rFonts w:ascii="Times New Roman" w:hAnsi="Times New Roman" w:cs="Times New Roman"/>
          <w:sz w:val="24"/>
          <w:szCs w:val="24"/>
        </w:rPr>
        <w:t xml:space="preserve">At other times, in-game products allow players to customize their avatar using real-world fashion. </w:t>
      </w:r>
      <w:r w:rsidR="00A87D5E">
        <w:rPr>
          <w:rFonts w:ascii="Times New Roman" w:hAnsi="Times New Roman" w:cs="Times New Roman"/>
          <w:sz w:val="24"/>
          <w:szCs w:val="24"/>
        </w:rPr>
        <w:t xml:space="preserve">Expansion packs for The Sims allowed players to dress their characters in </w:t>
      </w:r>
      <w:r w:rsidR="00520C09" w:rsidRPr="001D7C6E">
        <w:rPr>
          <w:rFonts w:ascii="Times New Roman" w:hAnsi="Times New Roman" w:cs="Times New Roman"/>
          <w:sz w:val="24"/>
          <w:szCs w:val="24"/>
        </w:rPr>
        <w:t xml:space="preserve">H&amp;M clothing </w:t>
      </w:r>
      <w:r w:rsidR="00A87D5E">
        <w:rPr>
          <w:rFonts w:ascii="Times New Roman" w:hAnsi="Times New Roman" w:cs="Times New Roman"/>
          <w:sz w:val="24"/>
          <w:szCs w:val="24"/>
        </w:rPr>
        <w:t xml:space="preserve">and furnish their homes with </w:t>
      </w:r>
      <w:r w:rsidR="00520C09" w:rsidRPr="001D7C6E">
        <w:rPr>
          <w:rFonts w:ascii="Times New Roman" w:hAnsi="Times New Roman" w:cs="Times New Roman"/>
          <w:sz w:val="24"/>
          <w:szCs w:val="24"/>
        </w:rPr>
        <w:t>IKEA furniture</w:t>
      </w:r>
      <w:r w:rsidR="00BE0B93">
        <w:rPr>
          <w:rFonts w:ascii="Times New Roman" w:hAnsi="Times New Roman" w:cs="Times New Roman"/>
          <w:sz w:val="24"/>
          <w:szCs w:val="24"/>
        </w:rPr>
        <w:t xml:space="preserve">. Skaters in </w:t>
      </w:r>
      <w:r w:rsidR="00BE0B93">
        <w:rPr>
          <w:rFonts w:ascii="Times New Roman" w:hAnsi="Times New Roman" w:cs="Times New Roman"/>
          <w:i/>
          <w:sz w:val="24"/>
          <w:szCs w:val="24"/>
        </w:rPr>
        <w:t xml:space="preserve">Tony Hawk </w:t>
      </w:r>
      <w:r w:rsidR="00BE0B93">
        <w:rPr>
          <w:rFonts w:ascii="Times New Roman" w:hAnsi="Times New Roman" w:cs="Times New Roman"/>
          <w:sz w:val="24"/>
          <w:szCs w:val="24"/>
        </w:rPr>
        <w:t xml:space="preserve">games can wear real-world fashion brands and ride branded skateboards. </w:t>
      </w:r>
      <w:r w:rsidR="003E129D">
        <w:rPr>
          <w:rFonts w:ascii="Times New Roman" w:hAnsi="Times New Roman" w:cs="Times New Roman"/>
          <w:sz w:val="24"/>
          <w:szCs w:val="24"/>
        </w:rPr>
        <w:t>In other cases</w:t>
      </w:r>
      <w:r w:rsidR="00BE0B93">
        <w:rPr>
          <w:rFonts w:ascii="Times New Roman" w:hAnsi="Times New Roman" w:cs="Times New Roman"/>
          <w:sz w:val="24"/>
          <w:szCs w:val="24"/>
        </w:rPr>
        <w:t xml:space="preserve">, the use of placed products is tied to gameplay-relevant rewards. In </w:t>
      </w:r>
      <w:r w:rsidR="00BE0B93">
        <w:rPr>
          <w:rFonts w:ascii="Times New Roman" w:hAnsi="Times New Roman" w:cs="Times New Roman"/>
          <w:i/>
          <w:sz w:val="24"/>
          <w:szCs w:val="24"/>
        </w:rPr>
        <w:t xml:space="preserve">Alan Wake, </w:t>
      </w:r>
      <w:r w:rsidR="00BE0B93">
        <w:rPr>
          <w:rFonts w:ascii="Times New Roman" w:hAnsi="Times New Roman" w:cs="Times New Roman"/>
          <w:sz w:val="24"/>
          <w:szCs w:val="24"/>
        </w:rPr>
        <w:t xml:space="preserve">players could earn an achievement by watching an advertisement for Verizon Wireless on a TV within the game. </w:t>
      </w:r>
      <w:r w:rsidR="003E129D">
        <w:rPr>
          <w:rFonts w:ascii="Times New Roman" w:hAnsi="Times New Roman" w:cs="Times New Roman"/>
          <w:sz w:val="24"/>
          <w:szCs w:val="24"/>
        </w:rPr>
        <w:t xml:space="preserve">In </w:t>
      </w:r>
      <w:proofErr w:type="spellStart"/>
      <w:r w:rsidR="003E129D">
        <w:rPr>
          <w:rFonts w:ascii="Times New Roman" w:hAnsi="Times New Roman" w:cs="Times New Roman"/>
          <w:i/>
          <w:sz w:val="24"/>
          <w:szCs w:val="24"/>
        </w:rPr>
        <w:t>Oddworld</w:t>
      </w:r>
      <w:proofErr w:type="spellEnd"/>
      <w:r w:rsidR="003E129D">
        <w:rPr>
          <w:rFonts w:ascii="Times New Roman" w:hAnsi="Times New Roman" w:cs="Times New Roman"/>
          <w:i/>
          <w:sz w:val="24"/>
          <w:szCs w:val="24"/>
        </w:rPr>
        <w:t xml:space="preserve">: Munch’s </w:t>
      </w:r>
      <w:proofErr w:type="spellStart"/>
      <w:r w:rsidR="003E129D">
        <w:rPr>
          <w:rFonts w:ascii="Times New Roman" w:hAnsi="Times New Roman" w:cs="Times New Roman"/>
          <w:i/>
          <w:sz w:val="24"/>
          <w:szCs w:val="24"/>
        </w:rPr>
        <w:t>Oddysee</w:t>
      </w:r>
      <w:proofErr w:type="spellEnd"/>
      <w:r w:rsidR="003E129D">
        <w:rPr>
          <w:rFonts w:ascii="Times New Roman" w:hAnsi="Times New Roman" w:cs="Times New Roman"/>
          <w:i/>
          <w:sz w:val="24"/>
          <w:szCs w:val="24"/>
        </w:rPr>
        <w:t xml:space="preserve">, </w:t>
      </w:r>
      <w:r w:rsidR="003E129D">
        <w:rPr>
          <w:rFonts w:ascii="Times New Roman" w:hAnsi="Times New Roman" w:cs="Times New Roman"/>
          <w:sz w:val="24"/>
          <w:szCs w:val="24"/>
        </w:rPr>
        <w:t xml:space="preserve">players could recover health by drinking </w:t>
      </w:r>
      <w:proofErr w:type="spellStart"/>
      <w:r w:rsidR="003E129D">
        <w:rPr>
          <w:rFonts w:ascii="Times New Roman" w:hAnsi="Times New Roman" w:cs="Times New Roman"/>
          <w:sz w:val="24"/>
          <w:szCs w:val="24"/>
        </w:rPr>
        <w:t>SoBe</w:t>
      </w:r>
      <w:proofErr w:type="spellEnd"/>
      <w:r w:rsidR="003E129D">
        <w:rPr>
          <w:rFonts w:ascii="Times New Roman" w:hAnsi="Times New Roman" w:cs="Times New Roman"/>
          <w:sz w:val="24"/>
          <w:szCs w:val="24"/>
        </w:rPr>
        <w:t xml:space="preserve"> </w:t>
      </w:r>
      <w:proofErr w:type="spellStart"/>
      <w:r w:rsidR="003E129D">
        <w:rPr>
          <w:rFonts w:ascii="Times New Roman" w:hAnsi="Times New Roman" w:cs="Times New Roman"/>
          <w:sz w:val="24"/>
          <w:szCs w:val="24"/>
        </w:rPr>
        <w:t>Lifewater</w:t>
      </w:r>
      <w:proofErr w:type="spellEnd"/>
      <w:r w:rsidR="003E129D">
        <w:rPr>
          <w:rFonts w:ascii="Times New Roman" w:hAnsi="Times New Roman" w:cs="Times New Roman"/>
          <w:sz w:val="24"/>
          <w:szCs w:val="24"/>
        </w:rPr>
        <w:t xml:space="preserve">, a branded soft drink. </w:t>
      </w:r>
      <w:r w:rsidR="00BE0B93" w:rsidRPr="001D7C6E">
        <w:rPr>
          <w:rFonts w:ascii="Times New Roman" w:hAnsi="Times New Roman" w:cs="Times New Roman"/>
          <w:sz w:val="24"/>
          <w:szCs w:val="24"/>
        </w:rPr>
        <w:t>SimCity</w:t>
      </w:r>
      <w:r w:rsidR="00BE0B93">
        <w:rPr>
          <w:rFonts w:ascii="Times New Roman" w:hAnsi="Times New Roman" w:cs="Times New Roman"/>
          <w:sz w:val="24"/>
          <w:szCs w:val="24"/>
        </w:rPr>
        <w:t xml:space="preserve"> 5 offered players the opportunity to place charging stations for the Nissan LEAF electric car</w:t>
      </w:r>
      <w:r w:rsidR="00BE0B93" w:rsidRPr="001D7C6E">
        <w:rPr>
          <w:rFonts w:ascii="Times New Roman" w:hAnsi="Times New Roman" w:cs="Times New Roman"/>
          <w:sz w:val="24"/>
          <w:szCs w:val="24"/>
        </w:rPr>
        <w:t xml:space="preserve">. </w:t>
      </w:r>
      <w:r w:rsidR="00BE0B93">
        <w:rPr>
          <w:rFonts w:ascii="Times New Roman" w:hAnsi="Times New Roman" w:cs="Times New Roman"/>
          <w:sz w:val="24"/>
          <w:szCs w:val="24"/>
        </w:rPr>
        <w:t>These charging stations made the virtual citizens happy, encouraging virtual mayors to place them.</w:t>
      </w:r>
      <w:r w:rsidR="003E129D">
        <w:rPr>
          <w:rFonts w:ascii="Times New Roman" w:hAnsi="Times New Roman" w:cs="Times New Roman"/>
          <w:sz w:val="24"/>
          <w:szCs w:val="24"/>
        </w:rPr>
        <w:t xml:space="preserve"> These latter </w:t>
      </w:r>
      <w:r w:rsidR="008D3A4B">
        <w:rPr>
          <w:rFonts w:ascii="Times New Roman" w:hAnsi="Times New Roman" w:cs="Times New Roman"/>
          <w:sz w:val="24"/>
          <w:szCs w:val="24"/>
        </w:rPr>
        <w:t xml:space="preserve">examples </w:t>
      </w:r>
      <w:r w:rsidR="003E129D">
        <w:rPr>
          <w:rFonts w:ascii="Times New Roman" w:hAnsi="Times New Roman" w:cs="Times New Roman"/>
          <w:sz w:val="24"/>
          <w:szCs w:val="24"/>
        </w:rPr>
        <w:t>could be expected to be more influential</w:t>
      </w:r>
      <w:r w:rsidR="008D3A4B">
        <w:rPr>
          <w:rFonts w:ascii="Times New Roman" w:hAnsi="Times New Roman" w:cs="Times New Roman"/>
          <w:sz w:val="24"/>
          <w:szCs w:val="24"/>
        </w:rPr>
        <w:t xml:space="preserve"> than the </w:t>
      </w:r>
      <w:r w:rsidR="00564C95">
        <w:rPr>
          <w:rFonts w:ascii="Times New Roman" w:hAnsi="Times New Roman" w:cs="Times New Roman"/>
          <w:sz w:val="24"/>
          <w:szCs w:val="24"/>
        </w:rPr>
        <w:t xml:space="preserve">previous </w:t>
      </w:r>
      <w:r w:rsidR="008D3A4B">
        <w:rPr>
          <w:rFonts w:ascii="Times New Roman" w:hAnsi="Times New Roman" w:cs="Times New Roman"/>
          <w:sz w:val="24"/>
          <w:szCs w:val="24"/>
        </w:rPr>
        <w:t>examples</w:t>
      </w:r>
      <w:r w:rsidR="003E129D">
        <w:rPr>
          <w:rFonts w:ascii="Times New Roman" w:hAnsi="Times New Roman" w:cs="Times New Roman"/>
          <w:sz w:val="24"/>
          <w:szCs w:val="24"/>
        </w:rPr>
        <w:t xml:space="preserve">, as the branded product directly helps the player </w:t>
      </w:r>
      <w:r w:rsidR="00564C95">
        <w:rPr>
          <w:rFonts w:ascii="Times New Roman" w:hAnsi="Times New Roman" w:cs="Times New Roman"/>
          <w:sz w:val="24"/>
          <w:szCs w:val="24"/>
        </w:rPr>
        <w:t xml:space="preserve">to achieve </w:t>
      </w:r>
      <w:r w:rsidR="003E129D">
        <w:rPr>
          <w:rFonts w:ascii="Times New Roman" w:hAnsi="Times New Roman" w:cs="Times New Roman"/>
          <w:sz w:val="24"/>
          <w:szCs w:val="24"/>
        </w:rPr>
        <w:t>in-game goals.</w:t>
      </w:r>
    </w:p>
    <w:p w14:paraId="48C20A1A" w14:textId="53326A18" w:rsidR="00282A52" w:rsidRPr="001D7C6E" w:rsidRDefault="00BC18F4"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ab/>
        <w:t>A number of studies report evidence of the efficacy of in-game product placement</w:t>
      </w:r>
      <w:r w:rsidR="003E129D">
        <w:rPr>
          <w:rFonts w:ascii="Times New Roman" w:hAnsi="Times New Roman" w:cs="Times New Roman"/>
          <w:sz w:val="24"/>
          <w:szCs w:val="24"/>
        </w:rPr>
        <w:t>, but paradigms and outcomes are heterogeneous</w:t>
      </w:r>
      <w:r w:rsidRPr="001D7C6E">
        <w:rPr>
          <w:rFonts w:ascii="Times New Roman" w:hAnsi="Times New Roman" w:cs="Times New Roman"/>
          <w:sz w:val="24"/>
          <w:szCs w:val="24"/>
        </w:rPr>
        <w:t xml:space="preserve">. </w:t>
      </w:r>
      <w:r w:rsidR="003E129D">
        <w:rPr>
          <w:rFonts w:ascii="Times New Roman" w:hAnsi="Times New Roman" w:cs="Times New Roman"/>
          <w:sz w:val="24"/>
          <w:szCs w:val="24"/>
        </w:rPr>
        <w:t xml:space="preserve">Results are also sometimes inconsistent across outcomes within a single study, so the robustness of the phenomenon is still uncertain. </w:t>
      </w:r>
      <w:r w:rsidRPr="001D7C6E">
        <w:rPr>
          <w:rFonts w:ascii="Times New Roman" w:hAnsi="Times New Roman" w:cs="Times New Roman"/>
          <w:sz w:val="24"/>
          <w:szCs w:val="24"/>
        </w:rPr>
        <w:t xml:space="preserve">Glass (2007) reports that </w:t>
      </w:r>
      <w:r w:rsidR="00321873" w:rsidRPr="001D7C6E">
        <w:rPr>
          <w:rFonts w:ascii="Times New Roman" w:hAnsi="Times New Roman" w:cs="Times New Roman"/>
          <w:sz w:val="24"/>
          <w:szCs w:val="24"/>
        </w:rPr>
        <w:t xml:space="preserve">players of the game </w:t>
      </w:r>
      <w:r w:rsidR="00321873" w:rsidRPr="001D7C6E">
        <w:rPr>
          <w:rFonts w:ascii="Times New Roman" w:hAnsi="Times New Roman" w:cs="Times New Roman"/>
          <w:i/>
          <w:sz w:val="24"/>
          <w:szCs w:val="24"/>
        </w:rPr>
        <w:t xml:space="preserve">Fight Night 3 </w:t>
      </w:r>
      <w:r w:rsidR="00321873" w:rsidRPr="001D7C6E">
        <w:rPr>
          <w:rFonts w:ascii="Times New Roman" w:hAnsi="Times New Roman" w:cs="Times New Roman"/>
          <w:sz w:val="24"/>
          <w:szCs w:val="24"/>
        </w:rPr>
        <w:t xml:space="preserve">were quicker to pair in-game brands with the concept “good” in an Implicit Association Task than they were control brands not seen in the game. </w:t>
      </w:r>
      <w:r w:rsidR="00B10105" w:rsidRPr="001D7C6E">
        <w:rPr>
          <w:rFonts w:ascii="Times New Roman" w:hAnsi="Times New Roman" w:cs="Times New Roman"/>
          <w:sz w:val="24"/>
          <w:szCs w:val="24"/>
        </w:rPr>
        <w:t xml:space="preserve">Mackay et al. (2009) report that participants assigned to drive a Holden Monaro in the game </w:t>
      </w:r>
      <w:r w:rsidR="00B10105" w:rsidRPr="001D7C6E">
        <w:rPr>
          <w:rFonts w:ascii="Times New Roman" w:hAnsi="Times New Roman" w:cs="Times New Roman"/>
          <w:i/>
          <w:sz w:val="24"/>
          <w:szCs w:val="24"/>
        </w:rPr>
        <w:t xml:space="preserve">Gran </w:t>
      </w:r>
      <w:proofErr w:type="spellStart"/>
      <w:r w:rsidR="00B10105" w:rsidRPr="001D7C6E">
        <w:rPr>
          <w:rFonts w:ascii="Times New Roman" w:hAnsi="Times New Roman" w:cs="Times New Roman"/>
          <w:i/>
          <w:sz w:val="24"/>
          <w:szCs w:val="24"/>
        </w:rPr>
        <w:t>Turismo</w:t>
      </w:r>
      <w:proofErr w:type="spellEnd"/>
      <w:r w:rsidR="00B10105" w:rsidRPr="001D7C6E">
        <w:rPr>
          <w:rFonts w:ascii="Times New Roman" w:hAnsi="Times New Roman" w:cs="Times New Roman"/>
          <w:sz w:val="24"/>
          <w:szCs w:val="24"/>
        </w:rPr>
        <w:t xml:space="preserve"> were more likely to remember the brand</w:t>
      </w:r>
      <w:r w:rsidR="003E129D">
        <w:rPr>
          <w:rFonts w:ascii="Times New Roman" w:hAnsi="Times New Roman" w:cs="Times New Roman"/>
          <w:sz w:val="24"/>
          <w:szCs w:val="24"/>
        </w:rPr>
        <w:t xml:space="preserve">. </w:t>
      </w:r>
      <w:r w:rsidR="00282A52" w:rsidRPr="001D7C6E">
        <w:rPr>
          <w:rFonts w:ascii="Times New Roman" w:hAnsi="Times New Roman" w:cs="Times New Roman"/>
          <w:sz w:val="24"/>
          <w:szCs w:val="24"/>
        </w:rPr>
        <w:t>Yang</w:t>
      </w:r>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Roskos-Ewoldsen</w:t>
      </w:r>
      <w:proofErr w:type="spellEnd"/>
      <w:r w:rsidR="00AD4B0F">
        <w:rPr>
          <w:rFonts w:ascii="Times New Roman" w:hAnsi="Times New Roman" w:cs="Times New Roman"/>
          <w:sz w:val="24"/>
          <w:szCs w:val="24"/>
        </w:rPr>
        <w:t xml:space="preserve">, </w:t>
      </w:r>
      <w:proofErr w:type="spellStart"/>
      <w:r w:rsidR="00AD4B0F">
        <w:rPr>
          <w:rFonts w:ascii="Times New Roman" w:hAnsi="Times New Roman" w:cs="Times New Roman"/>
          <w:sz w:val="24"/>
          <w:szCs w:val="24"/>
        </w:rPr>
        <w:t>Dinu</w:t>
      </w:r>
      <w:proofErr w:type="spellEnd"/>
      <w:r w:rsidR="00AD4B0F">
        <w:rPr>
          <w:rFonts w:ascii="Times New Roman" w:hAnsi="Times New Roman" w:cs="Times New Roman"/>
          <w:sz w:val="24"/>
          <w:szCs w:val="24"/>
        </w:rPr>
        <w:t>, &amp; Arpan</w:t>
      </w:r>
      <w:r w:rsidR="00282A52" w:rsidRPr="001D7C6E">
        <w:rPr>
          <w:rFonts w:ascii="Times New Roman" w:hAnsi="Times New Roman" w:cs="Times New Roman"/>
          <w:sz w:val="24"/>
          <w:szCs w:val="24"/>
        </w:rPr>
        <w:t xml:space="preserve"> (</w:t>
      </w:r>
      <w:r w:rsidR="00AD4B0F">
        <w:rPr>
          <w:rFonts w:ascii="Times New Roman" w:hAnsi="Times New Roman" w:cs="Times New Roman"/>
          <w:sz w:val="24"/>
          <w:szCs w:val="24"/>
        </w:rPr>
        <w:t>2006</w:t>
      </w:r>
      <w:r w:rsidR="00282A52" w:rsidRPr="001D7C6E">
        <w:rPr>
          <w:rFonts w:ascii="Times New Roman" w:hAnsi="Times New Roman" w:cs="Times New Roman"/>
          <w:sz w:val="24"/>
          <w:szCs w:val="24"/>
        </w:rPr>
        <w:t xml:space="preserve">) report that exposure to brands within a video game increased their accessibility in both implicit and explicit memory tasks. </w:t>
      </w:r>
    </w:p>
    <w:p w14:paraId="03944423" w14:textId="506CAD3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 xml:space="preserve">Thus, there is some experimental evidence for the efficacy of video game product placement in shaping brand attitudes, awareness, and recall, but the evidence is modest and piecemeal. </w:t>
      </w:r>
      <w:r w:rsidR="003E129D">
        <w:rPr>
          <w:rFonts w:ascii="Times New Roman" w:hAnsi="Times New Roman" w:cs="Times New Roman"/>
          <w:sz w:val="24"/>
          <w:szCs w:val="24"/>
        </w:rPr>
        <w:t>Moreover, none of these inspect how video game product placement might influence attitudes towards firearms.</w:t>
      </w:r>
    </w:p>
    <w:p w14:paraId="5981AC97" w14:textId="7CF452EE" w:rsidR="00DA5341" w:rsidRPr="001D7C6E" w:rsidRDefault="00DA5341"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Firearms and Video Games</w:t>
      </w:r>
    </w:p>
    <w:p w14:paraId="06FF262B" w14:textId="5F29BCDE" w:rsidR="00CA4E62"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Although the research underlying product placement is modest, these advertising practices are the subject of both consumer and media scrutiny. One particular source of scrutiny is the use of real-world firearms in popular video games, a practice that some consider a potentially-hazardous promotion of the ownership and use of deadly weapons. </w:t>
      </w:r>
    </w:p>
    <w:p w14:paraId="285F69AD" w14:textId="479FCBAE" w:rsidR="00B673B1" w:rsidRPr="001D7C6E" w:rsidRDefault="00CA4E62"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Such product placement became the subject of international media attention when</w:t>
      </w:r>
      <w:r w:rsidR="00B673B1" w:rsidRPr="001D7C6E">
        <w:rPr>
          <w:rFonts w:ascii="Times New Roman" w:hAnsi="Times New Roman" w:cs="Times New Roman"/>
          <w:sz w:val="24"/>
          <w:szCs w:val="24"/>
        </w:rPr>
        <w:t xml:space="preserve"> </w:t>
      </w:r>
      <w:r w:rsidR="009C5D24" w:rsidRPr="001D7C6E">
        <w:rPr>
          <w:rFonts w:ascii="Times New Roman" w:hAnsi="Times New Roman" w:cs="Times New Roman"/>
          <w:sz w:val="24"/>
          <w:szCs w:val="24"/>
        </w:rPr>
        <w:t>a military-themed first-person-shooter game</w:t>
      </w:r>
      <w:r w:rsidR="00155DB6">
        <w:rPr>
          <w:rFonts w:ascii="Times New Roman" w:hAnsi="Times New Roman" w:cs="Times New Roman"/>
          <w:sz w:val="24"/>
          <w:szCs w:val="24"/>
        </w:rPr>
        <w:t>,</w:t>
      </w:r>
      <w:r w:rsidR="009C5D24" w:rsidRPr="001D7C6E">
        <w:rPr>
          <w:rFonts w:ascii="Times New Roman" w:hAnsi="Times New Roman" w:cs="Times New Roman"/>
          <w:sz w:val="24"/>
          <w:szCs w:val="24"/>
        </w:rPr>
        <w:t xml:space="preserve"> </w:t>
      </w:r>
      <w:r w:rsidR="00155DB6" w:rsidRPr="001D7C6E">
        <w:rPr>
          <w:rFonts w:ascii="Times New Roman" w:hAnsi="Times New Roman" w:cs="Times New Roman"/>
          <w:i/>
          <w:sz w:val="24"/>
          <w:szCs w:val="24"/>
        </w:rPr>
        <w:t>Medal of Honor: Warfighter</w:t>
      </w:r>
      <w:r w:rsidR="00155DB6">
        <w:rPr>
          <w:rFonts w:ascii="Times New Roman" w:hAnsi="Times New Roman" w:cs="Times New Roman"/>
          <w:sz w:val="24"/>
          <w:szCs w:val="24"/>
        </w:rPr>
        <w:t xml:space="preserve"> (similar to the bestselling </w:t>
      </w:r>
      <w:r w:rsidR="00155DB6" w:rsidRPr="00F35F0A">
        <w:rPr>
          <w:rFonts w:ascii="Times New Roman" w:hAnsi="Times New Roman" w:cs="Times New Roman"/>
          <w:i/>
          <w:sz w:val="24"/>
          <w:szCs w:val="24"/>
        </w:rPr>
        <w:t>Call of Duty</w:t>
      </w:r>
      <w:r w:rsidR="00155DB6">
        <w:rPr>
          <w:rFonts w:ascii="Times New Roman" w:hAnsi="Times New Roman" w:cs="Times New Roman"/>
          <w:sz w:val="24"/>
          <w:szCs w:val="24"/>
        </w:rPr>
        <w:t xml:space="preserve"> series)</w:t>
      </w:r>
      <w:r w:rsidR="00155DB6">
        <w:rPr>
          <w:rFonts w:ascii="Times New Roman" w:hAnsi="Times New Roman" w:cs="Times New Roman"/>
          <w:i/>
          <w:sz w:val="24"/>
          <w:szCs w:val="24"/>
        </w:rPr>
        <w:t xml:space="preserve">, </w:t>
      </w:r>
      <w:r w:rsidR="009C5D24" w:rsidRPr="001D7C6E">
        <w:rPr>
          <w:rFonts w:ascii="Times New Roman" w:hAnsi="Times New Roman" w:cs="Times New Roman"/>
          <w:sz w:val="24"/>
          <w:szCs w:val="24"/>
        </w:rPr>
        <w:t xml:space="preserve">made explicit and strong marketing ties to weapons manufacturers and sales. </w:t>
      </w:r>
      <w:r w:rsidR="009C5D24" w:rsidRPr="001D7C6E">
        <w:rPr>
          <w:rFonts w:ascii="Times New Roman" w:hAnsi="Times New Roman" w:cs="Times New Roman"/>
          <w:i/>
          <w:sz w:val="24"/>
          <w:szCs w:val="24"/>
        </w:rPr>
        <w:t>Warfighter</w:t>
      </w:r>
      <w:r w:rsidR="009C5D24" w:rsidRPr="001D7C6E">
        <w:rPr>
          <w:rFonts w:ascii="Times New Roman" w:hAnsi="Times New Roman" w:cs="Times New Roman"/>
          <w:sz w:val="24"/>
          <w:szCs w:val="24"/>
        </w:rPr>
        <w:t>’s</w:t>
      </w:r>
      <w:r w:rsidR="00B673B1" w:rsidRPr="001D7C6E">
        <w:rPr>
          <w:rFonts w:ascii="Times New Roman" w:hAnsi="Times New Roman" w:cs="Times New Roman"/>
          <w:sz w:val="24"/>
          <w:szCs w:val="24"/>
        </w:rPr>
        <w:t xml:space="preserve"> marketing made much of the purported authenticity of the game’s content, featuring settings taken from real-world </w:t>
      </w:r>
      <w:r w:rsidR="00DD2BB7" w:rsidRPr="001D7C6E">
        <w:rPr>
          <w:rFonts w:ascii="Times New Roman" w:hAnsi="Times New Roman" w:cs="Times New Roman"/>
          <w:sz w:val="24"/>
          <w:szCs w:val="24"/>
        </w:rPr>
        <w:t xml:space="preserve">American military operations. </w:t>
      </w:r>
      <w:r w:rsidR="00A17D56" w:rsidRPr="001D7C6E">
        <w:rPr>
          <w:rFonts w:ascii="Times New Roman" w:hAnsi="Times New Roman" w:cs="Times New Roman"/>
          <w:sz w:val="24"/>
          <w:szCs w:val="24"/>
        </w:rPr>
        <w:t>As part of this marketing campaign,</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Warfighter</w:t>
      </w:r>
      <w:r w:rsidR="00DD2BB7" w:rsidRPr="001D7C6E">
        <w:rPr>
          <w:rFonts w:ascii="Times New Roman" w:hAnsi="Times New Roman" w:cs="Times New Roman"/>
          <w:sz w:val="24"/>
          <w:szCs w:val="24"/>
        </w:rPr>
        <w:t xml:space="preserve"> </w:t>
      </w:r>
      <w:r w:rsidR="00A17D56" w:rsidRPr="001D7C6E">
        <w:rPr>
          <w:rFonts w:ascii="Times New Roman" w:hAnsi="Times New Roman" w:cs="Times New Roman"/>
          <w:sz w:val="24"/>
          <w:szCs w:val="24"/>
        </w:rPr>
        <w:t xml:space="preserve">hosted a </w:t>
      </w:r>
      <w:r w:rsidR="00DD2BB7" w:rsidRPr="001D7C6E">
        <w:rPr>
          <w:rFonts w:ascii="Times New Roman" w:hAnsi="Times New Roman" w:cs="Times New Roman"/>
          <w:sz w:val="24"/>
          <w:szCs w:val="24"/>
        </w:rPr>
        <w:t xml:space="preserve">website that listed all the guns the player could use in the game and linked to their real-world manufacturers. Players could order special editions of knives and a tomahawk licensed with the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brand, or even order a particular gun to be shipped to their local federally-licensed </w:t>
      </w:r>
      <w:r w:rsidR="00A17D56" w:rsidRPr="001D7C6E">
        <w:rPr>
          <w:rFonts w:ascii="Times New Roman" w:hAnsi="Times New Roman" w:cs="Times New Roman"/>
          <w:sz w:val="24"/>
          <w:szCs w:val="24"/>
        </w:rPr>
        <w:t>firearm</w:t>
      </w:r>
      <w:r w:rsidR="00DD2BB7" w:rsidRPr="001D7C6E">
        <w:rPr>
          <w:rFonts w:ascii="Times New Roman" w:hAnsi="Times New Roman" w:cs="Times New Roman"/>
          <w:sz w:val="24"/>
          <w:szCs w:val="24"/>
        </w:rPr>
        <w:t xml:space="preserve"> dealer</w:t>
      </w:r>
      <w:r w:rsidR="00A17D56" w:rsidRPr="001D7C6E">
        <w:rPr>
          <w:rFonts w:ascii="Times New Roman" w:hAnsi="Times New Roman" w:cs="Times New Roman"/>
          <w:sz w:val="24"/>
          <w:szCs w:val="24"/>
        </w:rPr>
        <w:t xml:space="preserve"> (Smith, 2012)</w:t>
      </w:r>
      <w:r w:rsidR="00DD2BB7" w:rsidRPr="001D7C6E">
        <w:rPr>
          <w:rFonts w:ascii="Times New Roman" w:hAnsi="Times New Roman" w:cs="Times New Roman"/>
          <w:sz w:val="24"/>
          <w:szCs w:val="24"/>
        </w:rPr>
        <w:t xml:space="preserve">. </w:t>
      </w:r>
      <w:r w:rsidR="00DD2BB7" w:rsidRPr="001D7C6E">
        <w:rPr>
          <w:rFonts w:ascii="Times New Roman" w:hAnsi="Times New Roman" w:cs="Times New Roman"/>
          <w:i/>
          <w:sz w:val="24"/>
          <w:szCs w:val="24"/>
        </w:rPr>
        <w:t xml:space="preserve">Warfighter </w:t>
      </w:r>
      <w:r w:rsidR="00DD2BB7" w:rsidRPr="001D7C6E">
        <w:rPr>
          <w:rFonts w:ascii="Times New Roman" w:hAnsi="Times New Roman" w:cs="Times New Roman"/>
          <w:sz w:val="24"/>
          <w:szCs w:val="24"/>
        </w:rPr>
        <w:t xml:space="preserve">faced criticism </w:t>
      </w:r>
      <w:r w:rsidR="005720A7" w:rsidRPr="001D7C6E">
        <w:rPr>
          <w:rFonts w:ascii="Times New Roman" w:hAnsi="Times New Roman" w:cs="Times New Roman"/>
          <w:sz w:val="24"/>
          <w:szCs w:val="24"/>
        </w:rPr>
        <w:t>over the explicit association between in-game violence and the promotion of real-world weapons, and later the special-edition tomahawk and online gun store were taken down (</w:t>
      </w:r>
      <w:proofErr w:type="spellStart"/>
      <w:r w:rsidR="00A17D56" w:rsidRPr="001D7C6E">
        <w:rPr>
          <w:rFonts w:ascii="Times New Roman" w:hAnsi="Times New Roman" w:cs="Times New Roman"/>
          <w:sz w:val="24"/>
          <w:szCs w:val="24"/>
        </w:rPr>
        <w:t>Bramwell</w:t>
      </w:r>
      <w:proofErr w:type="spellEnd"/>
      <w:r w:rsidR="00A17D56" w:rsidRPr="001D7C6E">
        <w:rPr>
          <w:rFonts w:ascii="Times New Roman" w:hAnsi="Times New Roman" w:cs="Times New Roman"/>
          <w:sz w:val="24"/>
          <w:szCs w:val="24"/>
        </w:rPr>
        <w:t>, 2012; Narcisse, 2012).</w:t>
      </w:r>
    </w:p>
    <w:p w14:paraId="3739FEAE" w14:textId="5855BE42" w:rsidR="00710D63"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This event led the media to more closely scrutinize the associations between the marketing of real-world and virtual firearms. Some media outlets argued that in-game </w:t>
      </w:r>
      <w:r w:rsidRPr="001D7C6E">
        <w:rPr>
          <w:rFonts w:ascii="Times New Roman" w:hAnsi="Times New Roman" w:cs="Times New Roman"/>
          <w:sz w:val="24"/>
          <w:szCs w:val="24"/>
        </w:rPr>
        <w:lastRenderedPageBreak/>
        <w:t xml:space="preserve">representations of real-world guns were a powerful marketing force. </w:t>
      </w:r>
      <w:proofErr w:type="spellStart"/>
      <w:r w:rsidR="009E7B4A" w:rsidRPr="001D7C6E">
        <w:rPr>
          <w:rFonts w:ascii="Times New Roman" w:hAnsi="Times New Roman" w:cs="Times New Roman"/>
          <w:sz w:val="24"/>
          <w:szCs w:val="24"/>
        </w:rPr>
        <w:t>Eurogamer</w:t>
      </w:r>
      <w:proofErr w:type="spellEnd"/>
      <w:r w:rsidR="009E7B4A" w:rsidRPr="001D7C6E">
        <w:rPr>
          <w:rFonts w:ascii="Times New Roman" w:hAnsi="Times New Roman" w:cs="Times New Roman"/>
          <w:sz w:val="24"/>
          <w:szCs w:val="24"/>
        </w:rPr>
        <w:t xml:space="preserve"> argued that the portrayal of guns in games is a source of both revenue and free advertising for firearms manufacturers, as the manufacturer both collects a licensing fee and enjoys increased brand awareness from the product placement</w:t>
      </w:r>
      <w:r w:rsidR="004E31E0" w:rsidRPr="001D7C6E">
        <w:rPr>
          <w:rFonts w:ascii="Times New Roman" w:hAnsi="Times New Roman" w:cs="Times New Roman"/>
          <w:sz w:val="24"/>
          <w:szCs w:val="24"/>
        </w:rPr>
        <w:t xml:space="preserve"> (</w:t>
      </w:r>
      <w:proofErr w:type="spellStart"/>
      <w:r w:rsidR="004E31E0" w:rsidRPr="001D7C6E">
        <w:rPr>
          <w:rFonts w:ascii="Times New Roman" w:hAnsi="Times New Roman" w:cs="Times New Roman"/>
          <w:sz w:val="24"/>
          <w:szCs w:val="24"/>
        </w:rPr>
        <w:t>Parkin</w:t>
      </w:r>
      <w:proofErr w:type="spellEnd"/>
      <w:r w:rsidR="004E31E0" w:rsidRPr="001D7C6E">
        <w:rPr>
          <w:rFonts w:ascii="Times New Roman" w:hAnsi="Times New Roman" w:cs="Times New Roman"/>
          <w:sz w:val="24"/>
          <w:szCs w:val="24"/>
        </w:rPr>
        <w:t>, 2013)</w:t>
      </w:r>
      <w:r w:rsidR="009E7B4A" w:rsidRPr="001D7C6E">
        <w:rPr>
          <w:rFonts w:ascii="Times New Roman" w:hAnsi="Times New Roman" w:cs="Times New Roman"/>
          <w:sz w:val="24"/>
          <w:szCs w:val="24"/>
        </w:rPr>
        <w:t xml:space="preserve">. </w:t>
      </w:r>
    </w:p>
    <w:p w14:paraId="3F66C75F" w14:textId="2DC5E101" w:rsidR="009E7B4A" w:rsidRPr="001D7C6E" w:rsidRDefault="009E7B4A" w:rsidP="006803C7">
      <w:pPr>
        <w:spacing w:after="0" w:line="480" w:lineRule="auto"/>
        <w:ind w:firstLine="720"/>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Eurogamer</w:t>
      </w:r>
      <w:proofErr w:type="spellEnd"/>
      <w:r w:rsidRPr="001D7C6E">
        <w:rPr>
          <w:rFonts w:ascii="Times New Roman" w:hAnsi="Times New Roman" w:cs="Times New Roman"/>
          <w:sz w:val="24"/>
          <w:szCs w:val="24"/>
        </w:rPr>
        <w:t xml:space="preserve"> further argued that firearms manufacturers have substantial control over their products’ in-game portrayals, quoting a Barrett Firearms representative as saying “We want to know explicitly how the rifle is to be used, ensuring that we are shown in a positive light […] such as the ‘good guys’ using the rifle. [The gun must] perform to the standards that our rifles do in the real world. Barrett Firearms is known for its quality and the brand must always be placed on that foundation.”</w:t>
      </w:r>
      <w:r w:rsidR="00710D63" w:rsidRPr="001D7C6E">
        <w:rPr>
          <w:rFonts w:ascii="Times New Roman" w:hAnsi="Times New Roman" w:cs="Times New Roman"/>
          <w:sz w:val="24"/>
          <w:szCs w:val="24"/>
        </w:rPr>
        <w:t xml:space="preserve"> </w:t>
      </w:r>
      <w:r w:rsidR="00CC4840">
        <w:rPr>
          <w:rFonts w:ascii="Times New Roman" w:hAnsi="Times New Roman" w:cs="Times New Roman"/>
          <w:sz w:val="24"/>
          <w:szCs w:val="24"/>
        </w:rPr>
        <w:t>(</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xml:space="preserve">, 2013, para. 25) </w:t>
      </w:r>
      <w:r w:rsidR="00710D63" w:rsidRPr="001D7C6E">
        <w:rPr>
          <w:rFonts w:ascii="Times New Roman" w:hAnsi="Times New Roman" w:cs="Times New Roman"/>
          <w:sz w:val="24"/>
          <w:szCs w:val="24"/>
        </w:rPr>
        <w:t>This quote implies that the in-game quality of the firearm is important: a powerful weapon may become more desirable, whereas an ineffective weapon may become less desirable.</w:t>
      </w:r>
    </w:p>
    <w:p w14:paraId="4F8685A8" w14:textId="5C3B7DB8" w:rsidR="00770982"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As part of their coverage, </w:t>
      </w:r>
      <w:proofErr w:type="spellStart"/>
      <w:r w:rsidR="00485DE6" w:rsidRPr="001D7C6E">
        <w:rPr>
          <w:rFonts w:ascii="Times New Roman" w:hAnsi="Times New Roman" w:cs="Times New Roman"/>
          <w:sz w:val="24"/>
          <w:szCs w:val="24"/>
        </w:rPr>
        <w:t>Eurogamer</w:t>
      </w:r>
      <w:proofErr w:type="spellEnd"/>
      <w:r w:rsidR="00485DE6"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interviewed </w:t>
      </w:r>
      <w:r w:rsidR="00770982" w:rsidRPr="001D7C6E">
        <w:rPr>
          <w:rFonts w:ascii="Times New Roman" w:hAnsi="Times New Roman" w:cs="Times New Roman"/>
          <w:sz w:val="24"/>
          <w:szCs w:val="24"/>
        </w:rPr>
        <w:t xml:space="preserve">Anthony </w:t>
      </w:r>
      <w:proofErr w:type="spellStart"/>
      <w:r w:rsidR="00770982" w:rsidRPr="001D7C6E">
        <w:rPr>
          <w:rFonts w:ascii="Times New Roman" w:hAnsi="Times New Roman" w:cs="Times New Roman"/>
          <w:sz w:val="24"/>
          <w:szCs w:val="24"/>
        </w:rPr>
        <w:t>Toutain</w:t>
      </w:r>
      <w:proofErr w:type="spellEnd"/>
      <w:r w:rsidR="00770982" w:rsidRPr="001D7C6E">
        <w:rPr>
          <w:rFonts w:ascii="Times New Roman" w:hAnsi="Times New Roman" w:cs="Times New Roman"/>
          <w:sz w:val="24"/>
          <w:szCs w:val="24"/>
        </w:rPr>
        <w:t xml:space="preserve">, a representative for </w:t>
      </w:r>
      <w:proofErr w:type="spellStart"/>
      <w:r w:rsidR="00770982" w:rsidRPr="001D7C6E">
        <w:rPr>
          <w:rFonts w:ascii="Times New Roman" w:hAnsi="Times New Roman" w:cs="Times New Roman"/>
          <w:sz w:val="24"/>
          <w:szCs w:val="24"/>
        </w:rPr>
        <w:t>Cybergun</w:t>
      </w:r>
      <w:proofErr w:type="spellEnd"/>
      <w:r w:rsidR="00770982" w:rsidRPr="001D7C6E">
        <w:rPr>
          <w:rFonts w:ascii="Times New Roman" w:hAnsi="Times New Roman" w:cs="Times New Roman"/>
          <w:sz w:val="24"/>
          <w:szCs w:val="24"/>
        </w:rPr>
        <w:t>, a company that manufactures BB guns and manages licensing arrangements for video games and fire</w:t>
      </w:r>
      <w:r w:rsidRPr="001D7C6E">
        <w:rPr>
          <w:rFonts w:ascii="Times New Roman" w:hAnsi="Times New Roman" w:cs="Times New Roman"/>
          <w:sz w:val="24"/>
          <w:szCs w:val="24"/>
        </w:rPr>
        <w:t>arms.</w:t>
      </w:r>
      <w:r w:rsidR="00C1238C">
        <w:rPr>
          <w:rFonts w:ascii="Times New Roman" w:hAnsi="Times New Roman" w:cs="Times New Roman"/>
          <w:sz w:val="24"/>
          <w:szCs w:val="24"/>
        </w:rPr>
        <w:t xml:space="preserve"> </w:t>
      </w:r>
      <w:proofErr w:type="spellStart"/>
      <w:r w:rsidRPr="001D7C6E">
        <w:rPr>
          <w:rFonts w:ascii="Times New Roman" w:hAnsi="Times New Roman" w:cs="Times New Roman"/>
          <w:sz w:val="24"/>
          <w:szCs w:val="24"/>
        </w:rPr>
        <w:t>Toutain</w:t>
      </w:r>
      <w:proofErr w:type="spellEnd"/>
      <w:r w:rsidRPr="001D7C6E">
        <w:rPr>
          <w:rFonts w:ascii="Times New Roman" w:hAnsi="Times New Roman" w:cs="Times New Roman"/>
          <w:sz w:val="24"/>
          <w:szCs w:val="24"/>
        </w:rPr>
        <w:t xml:space="preserve"> reported</w:t>
      </w:r>
      <w:r w:rsidR="00770982" w:rsidRPr="001D7C6E">
        <w:rPr>
          <w:rFonts w:ascii="Times New Roman" w:hAnsi="Times New Roman" w:cs="Times New Roman"/>
          <w:sz w:val="24"/>
          <w:szCs w:val="24"/>
        </w:rPr>
        <w:t xml:space="preserve"> that attractive in-game portrayals increase the demand for real-world replicas:</w:t>
      </w:r>
    </w:p>
    <w:p w14:paraId="5AE5871F" w14:textId="77777777" w:rsidR="00CC4840"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definitely see sales of particular [BB] guns increase when they are featured in popular video games, such as Call of Duty. For example, sales of the FAMAS [French rifle] exploded in the US when Call of Duty decided to use it as one of the best weapons in the game. </w:t>
      </w:r>
    </w:p>
    <w:p w14:paraId="6D66CDE9" w14:textId="53CAFFD8" w:rsidR="00485DE6" w:rsidRPr="001D7C6E" w:rsidRDefault="00770982" w:rsidP="006803C7">
      <w:pPr>
        <w:spacing w:after="0" w:line="480" w:lineRule="auto"/>
        <w:ind w:left="720" w:right="720"/>
        <w:contextualSpacing/>
        <w:rPr>
          <w:rFonts w:ascii="Times New Roman" w:hAnsi="Times New Roman" w:cs="Times New Roman"/>
          <w:sz w:val="24"/>
          <w:szCs w:val="24"/>
        </w:rPr>
      </w:pPr>
      <w:r w:rsidRPr="001D7C6E">
        <w:rPr>
          <w:rFonts w:ascii="Times New Roman" w:hAnsi="Times New Roman" w:cs="Times New Roman"/>
          <w:sz w:val="24"/>
          <w:szCs w:val="24"/>
        </w:rPr>
        <w:t xml:space="preserve">Before then children in America [didn’t] want to buy the FAMAS airsoft gun, simply because they don’t know this brand. But when they play every day with a </w:t>
      </w:r>
      <w:r w:rsidRPr="001D7C6E">
        <w:rPr>
          <w:rFonts w:ascii="Times New Roman" w:hAnsi="Times New Roman" w:cs="Times New Roman"/>
          <w:sz w:val="24"/>
          <w:szCs w:val="24"/>
        </w:rPr>
        <w:lastRenderedPageBreak/>
        <w:t>new brand in a video game, finally they want to buy it in reality. The sales increase can be enormously significant.</w:t>
      </w:r>
      <w:r w:rsidR="00CC4840">
        <w:rPr>
          <w:rFonts w:ascii="Times New Roman" w:hAnsi="Times New Roman" w:cs="Times New Roman"/>
          <w:sz w:val="24"/>
          <w:szCs w:val="24"/>
        </w:rPr>
        <w:t xml:space="preserve"> (</w:t>
      </w:r>
      <w:proofErr w:type="spellStart"/>
      <w:r w:rsidR="00CC4840">
        <w:rPr>
          <w:rFonts w:ascii="Times New Roman" w:hAnsi="Times New Roman" w:cs="Times New Roman"/>
          <w:sz w:val="24"/>
          <w:szCs w:val="24"/>
        </w:rPr>
        <w:t>Parkin</w:t>
      </w:r>
      <w:proofErr w:type="spellEnd"/>
      <w:r w:rsidR="00CC4840">
        <w:rPr>
          <w:rFonts w:ascii="Times New Roman" w:hAnsi="Times New Roman" w:cs="Times New Roman"/>
          <w:sz w:val="24"/>
          <w:szCs w:val="24"/>
        </w:rPr>
        <w:t>, 2013, paras. 42-43)</w:t>
      </w:r>
    </w:p>
    <w:p w14:paraId="034D2F1D" w14:textId="3D28925A" w:rsidR="001430E6" w:rsidRPr="001D7C6E" w:rsidRDefault="005720A7"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In light of this phenomenon, we wanted to study the process by which in-game representations of firearms could influence perceptions of</w:t>
      </w:r>
      <w:r w:rsidR="001430E6" w:rsidRPr="001D7C6E">
        <w:rPr>
          <w:rFonts w:ascii="Times New Roman" w:hAnsi="Times New Roman" w:cs="Times New Roman"/>
          <w:sz w:val="24"/>
          <w:szCs w:val="24"/>
        </w:rPr>
        <w:t xml:space="preserve"> their real-world counterparts. If the gun seemed powerful and accurate in the game, </w:t>
      </w:r>
      <w:commentRangeStart w:id="39"/>
      <w:commentRangeStart w:id="40"/>
      <w:r w:rsidR="001430E6" w:rsidRPr="001D7C6E">
        <w:rPr>
          <w:rFonts w:ascii="Times New Roman" w:hAnsi="Times New Roman" w:cs="Times New Roman"/>
          <w:sz w:val="24"/>
          <w:szCs w:val="24"/>
        </w:rPr>
        <w:t>would it seem that way outside the game</w:t>
      </w:r>
      <w:commentRangeEnd w:id="39"/>
      <w:r w:rsidR="00155DB6">
        <w:rPr>
          <w:rStyle w:val="CommentReference"/>
        </w:rPr>
        <w:commentReference w:id="39"/>
      </w:r>
      <w:commentRangeEnd w:id="40"/>
      <w:r w:rsidR="004B1EB7">
        <w:rPr>
          <w:rStyle w:val="CommentReference"/>
        </w:rPr>
        <w:commentReference w:id="40"/>
      </w:r>
      <w:r w:rsidR="001430E6" w:rsidRPr="001D7C6E">
        <w:rPr>
          <w:rFonts w:ascii="Times New Roman" w:hAnsi="Times New Roman" w:cs="Times New Roman"/>
          <w:sz w:val="24"/>
          <w:szCs w:val="24"/>
        </w:rPr>
        <w:t>?</w:t>
      </w:r>
    </w:p>
    <w:p w14:paraId="5780B2FE" w14:textId="5C89CD7B" w:rsidR="00A12341" w:rsidRPr="001D7C6E" w:rsidDel="00A12341" w:rsidRDefault="001D2396" w:rsidP="00A12341">
      <w:pPr>
        <w:spacing w:after="0" w:line="480" w:lineRule="auto"/>
        <w:ind w:firstLine="720"/>
        <w:contextualSpacing/>
        <w:rPr>
          <w:del w:id="41" w:author="Joe" w:date="2016-04-02T20:34:00Z"/>
          <w:rFonts w:ascii="Times New Roman" w:hAnsi="Times New Roman" w:cs="Times New Roman"/>
          <w:sz w:val="24"/>
          <w:szCs w:val="24"/>
        </w:rPr>
      </w:pPr>
      <w:r w:rsidRPr="001D7C6E">
        <w:rPr>
          <w:rFonts w:ascii="Times New Roman" w:hAnsi="Times New Roman" w:cs="Times New Roman"/>
          <w:sz w:val="24"/>
          <w:szCs w:val="24"/>
        </w:rPr>
        <w:t>We hypothesized that p</w:t>
      </w:r>
      <w:r w:rsidR="00554A6B" w:rsidRPr="001D7C6E">
        <w:rPr>
          <w:rFonts w:ascii="Times New Roman" w:hAnsi="Times New Roman" w:cs="Times New Roman"/>
          <w:sz w:val="24"/>
          <w:szCs w:val="24"/>
        </w:rPr>
        <w:t xml:space="preserve">laying a video game featuring a powerful, attractive rendition of a real-world firearm </w:t>
      </w:r>
      <w:r w:rsidR="00155DB6" w:rsidRPr="001D7C6E">
        <w:rPr>
          <w:rFonts w:ascii="Times New Roman" w:hAnsi="Times New Roman" w:cs="Times New Roman"/>
          <w:sz w:val="24"/>
          <w:szCs w:val="24"/>
        </w:rPr>
        <w:t>w</w:t>
      </w:r>
      <w:r w:rsidR="00155DB6">
        <w:rPr>
          <w:rFonts w:ascii="Times New Roman" w:hAnsi="Times New Roman" w:cs="Times New Roman"/>
          <w:sz w:val="24"/>
          <w:szCs w:val="24"/>
        </w:rPr>
        <w:t xml:space="preserve">ould </w:t>
      </w:r>
      <w:r w:rsidR="00554A6B" w:rsidRPr="001D7C6E">
        <w:rPr>
          <w:rFonts w:ascii="Times New Roman" w:hAnsi="Times New Roman" w:cs="Times New Roman"/>
          <w:sz w:val="24"/>
          <w:szCs w:val="24"/>
        </w:rPr>
        <w:t xml:space="preserve">increase perceptions that the real-world </w:t>
      </w:r>
      <w:r w:rsidR="00155DB6">
        <w:rPr>
          <w:rFonts w:ascii="Times New Roman" w:hAnsi="Times New Roman" w:cs="Times New Roman"/>
          <w:sz w:val="24"/>
          <w:szCs w:val="24"/>
        </w:rPr>
        <w:t>counterpart</w:t>
      </w:r>
      <w:r w:rsidR="00155DB6" w:rsidRPr="001D7C6E">
        <w:rPr>
          <w:rFonts w:ascii="Times New Roman" w:hAnsi="Times New Roman" w:cs="Times New Roman"/>
          <w:sz w:val="24"/>
          <w:szCs w:val="24"/>
        </w:rPr>
        <w:t xml:space="preserve"> </w:t>
      </w:r>
      <w:r w:rsidR="00554A6B" w:rsidRPr="001D7C6E">
        <w:rPr>
          <w:rFonts w:ascii="Times New Roman" w:hAnsi="Times New Roman" w:cs="Times New Roman"/>
          <w:sz w:val="24"/>
          <w:szCs w:val="24"/>
        </w:rPr>
        <w:t xml:space="preserve">is powerful, effective, and desirable. </w:t>
      </w:r>
      <w:r w:rsidR="004518C8">
        <w:rPr>
          <w:rFonts w:ascii="Times New Roman" w:hAnsi="Times New Roman" w:cs="Times New Roman"/>
          <w:sz w:val="24"/>
          <w:szCs w:val="24"/>
        </w:rPr>
        <w:t xml:space="preserve">These effects were hypothesized to hold relative to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control condition in which the game features a weak, unattractive rendition of the real-world firearm, as well as </w:t>
      </w:r>
      <w:r w:rsidR="00932F94">
        <w:rPr>
          <w:rFonts w:ascii="Times New Roman" w:hAnsi="Times New Roman" w:cs="Times New Roman"/>
          <w:sz w:val="24"/>
          <w:szCs w:val="24"/>
        </w:rPr>
        <w:t xml:space="preserve">a </w:t>
      </w:r>
      <w:r w:rsidR="004518C8">
        <w:rPr>
          <w:rFonts w:ascii="Times New Roman" w:hAnsi="Times New Roman" w:cs="Times New Roman"/>
          <w:sz w:val="24"/>
          <w:szCs w:val="24"/>
        </w:rPr>
        <w:t xml:space="preserve">condition in which the game does not feature the real-world </w:t>
      </w:r>
      <w:proofErr w:type="spellStart"/>
      <w:r w:rsidR="004518C8">
        <w:rPr>
          <w:rFonts w:ascii="Times New Roman" w:hAnsi="Times New Roman" w:cs="Times New Roman"/>
          <w:sz w:val="24"/>
          <w:szCs w:val="24"/>
        </w:rPr>
        <w:t>firearm.</w:t>
      </w:r>
    </w:p>
    <w:p w14:paraId="1315FFCA" w14:textId="5D27B612" w:rsidR="001D2396" w:rsidRPr="001D7C6E" w:rsidDel="00A12341" w:rsidRDefault="001D2396" w:rsidP="006803C7">
      <w:pPr>
        <w:spacing w:after="0" w:line="480" w:lineRule="auto"/>
        <w:ind w:firstLine="720"/>
        <w:contextualSpacing/>
        <w:rPr>
          <w:del w:id="42" w:author="Joe" w:date="2016-04-02T20:33:00Z"/>
          <w:rFonts w:ascii="Times New Roman" w:hAnsi="Times New Roman" w:cs="Times New Roman"/>
          <w:sz w:val="24"/>
          <w:szCs w:val="24"/>
        </w:rPr>
      </w:pPr>
      <w:del w:id="43" w:author="Joe" w:date="2016-04-02T20:33:00Z">
        <w:r w:rsidRPr="001D7C6E" w:rsidDel="00A12341">
          <w:rPr>
            <w:rFonts w:ascii="Times New Roman" w:hAnsi="Times New Roman" w:cs="Times New Roman"/>
            <w:sz w:val="24"/>
            <w:szCs w:val="24"/>
          </w:rPr>
          <w:delText>Being, as we were,</w:delText>
        </w:r>
      </w:del>
      <w:ins w:id="44" w:author="Joseph Hilgard" w:date="2016-03-07T11:33:00Z">
        <w:del w:id="45" w:author="Joe" w:date="2016-04-02T20:33:00Z">
          <w:r w:rsidR="004518C8" w:rsidDel="00A12341">
            <w:rPr>
              <w:rFonts w:ascii="Times New Roman" w:hAnsi="Times New Roman" w:cs="Times New Roman"/>
              <w:sz w:val="24"/>
              <w:szCs w:val="24"/>
            </w:rPr>
            <w:delText>The first authors being</w:delText>
          </w:r>
        </w:del>
      </w:ins>
      <w:del w:id="46" w:author="Joe" w:date="2016-04-02T20:33:00Z">
        <w:r w:rsidRPr="001D7C6E" w:rsidDel="00A12341">
          <w:rPr>
            <w:rFonts w:ascii="Times New Roman" w:hAnsi="Times New Roman" w:cs="Times New Roman"/>
            <w:sz w:val="24"/>
            <w:szCs w:val="24"/>
          </w:rPr>
          <w:delText xml:space="preserve"> two young graduate students in need of a hot phenomenon to build our careers upon, we were very excited to run this experiment, but a little nervous that we wouldn’t find anything to report. We therefore included a whole battery of dependent measures to give ourselves as many chances at statistical significance as possible. Perhaps participants might not explicitly want the gun more, but they might see gun ownership as safer or more normative. Maybe they would take more strident positions in favor of 2</w:delText>
        </w:r>
        <w:r w:rsidRPr="001D7C6E" w:rsidDel="00A12341">
          <w:rPr>
            <w:rFonts w:ascii="Times New Roman" w:hAnsi="Times New Roman" w:cs="Times New Roman"/>
            <w:sz w:val="24"/>
            <w:szCs w:val="24"/>
            <w:vertAlign w:val="superscript"/>
          </w:rPr>
          <w:delText>nd</w:delText>
        </w:r>
        <w:r w:rsidRPr="001D7C6E" w:rsidDel="00A12341">
          <w:rPr>
            <w:rFonts w:ascii="Times New Roman" w:hAnsi="Times New Roman" w:cs="Times New Roman"/>
            <w:sz w:val="24"/>
            <w:szCs w:val="24"/>
          </w:rPr>
          <w:delText xml:space="preserve"> Amendment rights.</w:delText>
        </w:r>
        <w:r w:rsidR="00925A8C" w:rsidDel="00A12341">
          <w:rPr>
            <w:rFonts w:ascii="Times New Roman" w:hAnsi="Times New Roman" w:cs="Times New Roman"/>
            <w:sz w:val="24"/>
            <w:szCs w:val="24"/>
          </w:rPr>
          <w:delText xml:space="preserve"> These diverse outcomes were also considered as hypothesized and tested outcomes.</w:delText>
        </w:r>
        <w:r w:rsidR="007921FA" w:rsidDel="00A12341">
          <w:rPr>
            <w:rFonts w:ascii="Times New Roman" w:hAnsi="Times New Roman" w:cs="Times New Roman"/>
            <w:sz w:val="24"/>
            <w:szCs w:val="24"/>
          </w:rPr>
          <w:delText xml:space="preserve"> Given the volume of outcomes collected and tested, we consider this an exploratory, not confirmatory, report.</w:delText>
        </w:r>
      </w:del>
    </w:p>
    <w:p w14:paraId="5CABA805" w14:textId="77777777" w:rsidR="00360BE0"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Method</w:t>
      </w:r>
      <w:proofErr w:type="spellEnd"/>
    </w:p>
    <w:p w14:paraId="615C3BDA" w14:textId="652DEDAB" w:rsidR="00A8272B" w:rsidRPr="00A8272B" w:rsidRDefault="00A8272B" w:rsidP="006803C7">
      <w:pPr>
        <w:spacing w:after="0" w:line="480" w:lineRule="auto"/>
        <w:ind w:firstLine="720"/>
        <w:contextualSpacing/>
        <w:rPr>
          <w:rFonts w:ascii="Times New Roman" w:hAnsi="Times New Roman" w:cs="Times New Roman"/>
          <w:sz w:val="24"/>
          <w:szCs w:val="24"/>
        </w:rPr>
      </w:pPr>
      <w:r w:rsidRPr="00A8272B">
        <w:rPr>
          <w:rFonts w:ascii="Times New Roman" w:hAnsi="Times New Roman" w:cs="Times New Roman"/>
          <w:sz w:val="24"/>
          <w:szCs w:val="24"/>
        </w:rPr>
        <w:t>We report how we determined our sample size, all data exclusions (if any), all manipulations, and all measures in the study.</w:t>
      </w:r>
      <w:r>
        <w:rPr>
          <w:rFonts w:ascii="Times New Roman" w:hAnsi="Times New Roman" w:cs="Times New Roman"/>
          <w:sz w:val="24"/>
          <w:szCs w:val="24"/>
        </w:rPr>
        <w:t xml:space="preserve"> </w:t>
      </w:r>
      <w:r w:rsidR="002A10B0">
        <w:rPr>
          <w:rFonts w:ascii="Times New Roman" w:hAnsi="Times New Roman" w:cs="Times New Roman"/>
          <w:sz w:val="24"/>
          <w:szCs w:val="24"/>
        </w:rPr>
        <w:t xml:space="preserve">All data and measures are available as a GitHub repository at </w:t>
      </w:r>
      <w:r w:rsidR="002A10B0" w:rsidRPr="002A10B0">
        <w:rPr>
          <w:rFonts w:ascii="Times New Roman" w:hAnsi="Times New Roman" w:cs="Times New Roman"/>
          <w:sz w:val="24"/>
          <w:szCs w:val="24"/>
        </w:rPr>
        <w:t>https://github.com/Joe-Hilgard/VVG-product-placement</w:t>
      </w:r>
      <w:r w:rsidR="002A10B0">
        <w:rPr>
          <w:rFonts w:ascii="Times New Roman" w:hAnsi="Times New Roman" w:cs="Times New Roman"/>
          <w:sz w:val="24"/>
          <w:szCs w:val="24"/>
        </w:rPr>
        <w:t>.</w:t>
      </w:r>
    </w:p>
    <w:p w14:paraId="7D58FAE1" w14:textId="599D7975" w:rsidR="00360BE0"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lastRenderedPageBreak/>
        <w:t>Participants</w:t>
      </w:r>
    </w:p>
    <w:p w14:paraId="2E0392F6" w14:textId="7BEFC5F0" w:rsidR="002A10B0" w:rsidRDefault="001430E6"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Participants were 176 </w:t>
      </w:r>
      <w:r w:rsidR="003F294A" w:rsidRPr="001D7C6E">
        <w:rPr>
          <w:rFonts w:ascii="Times New Roman" w:hAnsi="Times New Roman" w:cs="Times New Roman"/>
          <w:sz w:val="24"/>
          <w:szCs w:val="24"/>
        </w:rPr>
        <w:t xml:space="preserve">college undergraduates </w:t>
      </w:r>
      <w:r w:rsidR="00710D63" w:rsidRPr="001D7C6E">
        <w:rPr>
          <w:rFonts w:ascii="Times New Roman" w:hAnsi="Times New Roman" w:cs="Times New Roman"/>
          <w:sz w:val="24"/>
          <w:szCs w:val="24"/>
        </w:rPr>
        <w:t xml:space="preserve">(122 male, 53 female) </w:t>
      </w:r>
      <w:r w:rsidR="003F294A" w:rsidRPr="001D7C6E">
        <w:rPr>
          <w:rFonts w:ascii="Times New Roman" w:hAnsi="Times New Roman" w:cs="Times New Roman"/>
          <w:sz w:val="24"/>
          <w:szCs w:val="24"/>
        </w:rPr>
        <w:t xml:space="preserve">at a </w:t>
      </w:r>
      <w:r w:rsidR="00932F94">
        <w:rPr>
          <w:rFonts w:ascii="Times New Roman" w:hAnsi="Times New Roman" w:cs="Times New Roman"/>
          <w:sz w:val="24"/>
          <w:szCs w:val="24"/>
        </w:rPr>
        <w:t xml:space="preserve">large </w:t>
      </w:r>
      <w:r w:rsidR="003F294A" w:rsidRPr="001D7C6E">
        <w:rPr>
          <w:rFonts w:ascii="Times New Roman" w:hAnsi="Times New Roman" w:cs="Times New Roman"/>
          <w:sz w:val="24"/>
          <w:szCs w:val="24"/>
        </w:rPr>
        <w:t xml:space="preserve">Midwestern </w:t>
      </w:r>
      <w:r w:rsidR="00932F94">
        <w:rPr>
          <w:rFonts w:ascii="Times New Roman" w:hAnsi="Times New Roman" w:cs="Times New Roman"/>
          <w:sz w:val="24"/>
          <w:szCs w:val="24"/>
        </w:rPr>
        <w:t>university</w:t>
      </w:r>
      <w:r w:rsidR="003F294A" w:rsidRPr="001D7C6E">
        <w:rPr>
          <w:rFonts w:ascii="Times New Roman" w:hAnsi="Times New Roman" w:cs="Times New Roman"/>
          <w:sz w:val="24"/>
          <w:szCs w:val="24"/>
        </w:rPr>
        <w:t xml:space="preserve"> participating for partial course credit. </w:t>
      </w:r>
      <w:del w:id="47" w:author="Joe" w:date="2016-04-02T20:14:00Z">
        <w:r w:rsidR="00A8272B" w:rsidDel="003F0CB4">
          <w:rPr>
            <w:rFonts w:ascii="Times New Roman" w:hAnsi="Times New Roman" w:cs="Times New Roman"/>
            <w:sz w:val="24"/>
            <w:szCs w:val="24"/>
          </w:rPr>
          <w:delText xml:space="preserve">We can’t recall </w:delText>
        </w:r>
        <w:r w:rsidR="007921FA" w:rsidDel="003F0CB4">
          <w:rPr>
            <w:rFonts w:ascii="Times New Roman" w:hAnsi="Times New Roman" w:cs="Times New Roman"/>
            <w:sz w:val="24"/>
            <w:szCs w:val="24"/>
          </w:rPr>
          <w:delText>why we collected this particular sample size.</w:delText>
        </w:r>
        <w:r w:rsidR="00A8272B" w:rsidDel="003F0CB4">
          <w:rPr>
            <w:rFonts w:ascii="Times New Roman" w:hAnsi="Times New Roman" w:cs="Times New Roman"/>
            <w:sz w:val="24"/>
            <w:szCs w:val="24"/>
          </w:rPr>
          <w:delText xml:space="preserve"> </w:delText>
        </w:r>
        <w:r w:rsidR="007921FA" w:rsidDel="003F0CB4">
          <w:rPr>
            <w:rFonts w:ascii="Times New Roman" w:hAnsi="Times New Roman" w:cs="Times New Roman"/>
            <w:sz w:val="24"/>
            <w:szCs w:val="24"/>
          </w:rPr>
          <w:delText>P</w:delText>
        </w:r>
        <w:r w:rsidR="00A8272B" w:rsidDel="003F0CB4">
          <w:rPr>
            <w:rFonts w:ascii="Times New Roman" w:hAnsi="Times New Roman" w:cs="Times New Roman"/>
            <w:sz w:val="24"/>
            <w:szCs w:val="24"/>
          </w:rPr>
          <w:delText>rob</w:delText>
        </w:r>
        <w:r w:rsidR="007921FA" w:rsidDel="003F0CB4">
          <w:rPr>
            <w:rFonts w:ascii="Times New Roman" w:hAnsi="Times New Roman" w:cs="Times New Roman"/>
            <w:sz w:val="24"/>
            <w:szCs w:val="24"/>
          </w:rPr>
          <w:delText xml:space="preserve">ably we </w:delText>
        </w:r>
      </w:del>
      <w:ins w:id="48" w:author="Joe" w:date="2016-04-02T20:14:00Z">
        <w:r w:rsidR="003F0CB4">
          <w:rPr>
            <w:rFonts w:ascii="Times New Roman" w:hAnsi="Times New Roman" w:cs="Times New Roman"/>
            <w:sz w:val="24"/>
            <w:szCs w:val="24"/>
          </w:rPr>
          <w:t xml:space="preserve">We </w:t>
        </w:r>
      </w:ins>
      <w:r w:rsidR="007921FA">
        <w:rPr>
          <w:rFonts w:ascii="Times New Roman" w:hAnsi="Times New Roman" w:cs="Times New Roman"/>
          <w:sz w:val="24"/>
          <w:szCs w:val="24"/>
        </w:rPr>
        <w:t xml:space="preserve">had hoped to collect 50 per </w:t>
      </w:r>
      <w:r w:rsidR="00A8272B">
        <w:rPr>
          <w:rFonts w:ascii="Times New Roman" w:hAnsi="Times New Roman" w:cs="Times New Roman"/>
          <w:sz w:val="24"/>
          <w:szCs w:val="24"/>
        </w:rPr>
        <w:t>cell</w:t>
      </w:r>
      <w:ins w:id="49" w:author="Joe" w:date="2016-04-02T20:32:00Z">
        <w:r w:rsidR="00A12341">
          <w:rPr>
            <w:rFonts w:ascii="Times New Roman" w:hAnsi="Times New Roman" w:cs="Times New Roman"/>
            <w:sz w:val="24"/>
            <w:szCs w:val="24"/>
          </w:rPr>
          <w:t>, but the semester ended before the target sample size was reached.</w:t>
        </w:r>
      </w:ins>
      <w:del w:id="50" w:author="Joe" w:date="2016-04-02T20:32:00Z">
        <w:r w:rsidR="00A8272B" w:rsidDel="00A12341">
          <w:rPr>
            <w:rFonts w:ascii="Times New Roman" w:hAnsi="Times New Roman" w:cs="Times New Roman"/>
            <w:sz w:val="24"/>
            <w:szCs w:val="24"/>
          </w:rPr>
          <w:delText xml:space="preserve"> </w:delText>
        </w:r>
        <w:r w:rsidR="007921FA" w:rsidDel="00A12341">
          <w:rPr>
            <w:rFonts w:ascii="Times New Roman" w:hAnsi="Times New Roman" w:cs="Times New Roman"/>
            <w:sz w:val="24"/>
            <w:szCs w:val="24"/>
          </w:rPr>
          <w:delText>and fell a little short</w:delText>
        </w:r>
      </w:del>
      <w:r w:rsidR="00A8272B">
        <w:rPr>
          <w:rFonts w:ascii="Times New Roman" w:hAnsi="Times New Roman" w:cs="Times New Roman"/>
          <w:sz w:val="24"/>
          <w:szCs w:val="24"/>
        </w:rPr>
        <w:t xml:space="preserve">. </w:t>
      </w:r>
    </w:p>
    <w:p w14:paraId="58834E7A" w14:textId="647071C9" w:rsidR="001430E6" w:rsidRPr="001D7C6E" w:rsidRDefault="00A82605"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study was </w:t>
      </w:r>
      <w:r w:rsidR="00932F94">
        <w:rPr>
          <w:rFonts w:ascii="Times New Roman" w:hAnsi="Times New Roman" w:cs="Times New Roman"/>
          <w:sz w:val="24"/>
          <w:szCs w:val="24"/>
        </w:rPr>
        <w:t xml:space="preserve">advertised </w:t>
      </w:r>
      <w:r>
        <w:rPr>
          <w:rFonts w:ascii="Times New Roman" w:hAnsi="Times New Roman" w:cs="Times New Roman"/>
          <w:sz w:val="24"/>
          <w:szCs w:val="24"/>
        </w:rPr>
        <w:t xml:space="preserve">as a study of political attitudes. </w:t>
      </w:r>
      <w:r w:rsidR="003F294A" w:rsidRPr="001D7C6E">
        <w:rPr>
          <w:rFonts w:ascii="Times New Roman" w:hAnsi="Times New Roman" w:cs="Times New Roman"/>
          <w:sz w:val="24"/>
          <w:szCs w:val="24"/>
        </w:rPr>
        <w:t>Each session lasted approximately 30 minutes. All research activity was reviewed and approved by the University of Missouri</w:t>
      </w:r>
      <w:r w:rsidR="00925A8C">
        <w:rPr>
          <w:rFonts w:ascii="Times New Roman" w:hAnsi="Times New Roman" w:cs="Times New Roman"/>
          <w:sz w:val="24"/>
          <w:szCs w:val="24"/>
        </w:rPr>
        <w:t>’s</w:t>
      </w:r>
      <w:r w:rsidR="003F294A" w:rsidRPr="001D7C6E">
        <w:rPr>
          <w:rFonts w:ascii="Times New Roman" w:hAnsi="Times New Roman" w:cs="Times New Roman"/>
          <w:sz w:val="24"/>
          <w:szCs w:val="24"/>
        </w:rPr>
        <w:t xml:space="preserve"> </w:t>
      </w:r>
      <w:r w:rsidR="00932F94">
        <w:rPr>
          <w:rFonts w:ascii="Times New Roman" w:hAnsi="Times New Roman" w:cs="Times New Roman"/>
          <w:sz w:val="24"/>
          <w:szCs w:val="24"/>
        </w:rPr>
        <w:t xml:space="preserve">institutional </w:t>
      </w:r>
      <w:r w:rsidR="003F294A" w:rsidRPr="001D7C6E">
        <w:rPr>
          <w:rFonts w:ascii="Times New Roman" w:hAnsi="Times New Roman" w:cs="Times New Roman"/>
          <w:sz w:val="24"/>
          <w:szCs w:val="24"/>
        </w:rPr>
        <w:t>review board.</w:t>
      </w:r>
      <w:r w:rsidR="000E364C" w:rsidRPr="001D7C6E">
        <w:rPr>
          <w:rFonts w:ascii="Times New Roman" w:hAnsi="Times New Roman" w:cs="Times New Roman"/>
          <w:sz w:val="24"/>
          <w:szCs w:val="24"/>
        </w:rPr>
        <w:t xml:space="preserve"> Partici</w:t>
      </w:r>
      <w:r w:rsidR="00360BE0" w:rsidRPr="001D7C6E">
        <w:rPr>
          <w:rFonts w:ascii="Times New Roman" w:hAnsi="Times New Roman" w:cs="Times New Roman"/>
          <w:sz w:val="24"/>
          <w:szCs w:val="24"/>
        </w:rPr>
        <w:t>pants were chiefly White (78%), with some African-American (13%), Asian (3%), and bi-racial (5%) participants. Three percent identified as Latino.</w:t>
      </w:r>
    </w:p>
    <w:p w14:paraId="4066789C" w14:textId="4059B297" w:rsidR="001430E6" w:rsidRPr="001D7C6E" w:rsidRDefault="00360BE0"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Procedure</w:t>
      </w:r>
    </w:p>
    <w:p w14:paraId="470EFD12" w14:textId="64D4CA98" w:rsidR="00360BE0" w:rsidRDefault="00554A6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The study design was a 2 (Character’s gun: AR-15 or plasma rifle) × 2 (Gun power: strong or poor) between-subjects design.</w:t>
      </w:r>
      <w:r w:rsidR="00360BE0" w:rsidRPr="001D7C6E">
        <w:rPr>
          <w:rFonts w:ascii="Times New Roman" w:hAnsi="Times New Roman" w:cs="Times New Roman"/>
          <w:sz w:val="24"/>
          <w:szCs w:val="24"/>
        </w:rPr>
        <w:t xml:space="preserve"> </w:t>
      </w:r>
      <w:r w:rsidR="00A82605">
        <w:rPr>
          <w:rFonts w:ascii="Times New Roman" w:hAnsi="Times New Roman" w:cs="Times New Roman"/>
          <w:sz w:val="24"/>
          <w:szCs w:val="24"/>
        </w:rPr>
        <w:t>Subjects were assigned to one of the four conditions based on their subject number. The procedure is described below. Research assistants worked from a script</w:t>
      </w:r>
      <w:del w:id="51" w:author="Joseph Hilgard" w:date="2016-04-18T16:06:00Z">
        <w:r w:rsidR="00A82605" w:rsidDel="00A71960">
          <w:rPr>
            <w:rFonts w:ascii="Times New Roman" w:hAnsi="Times New Roman" w:cs="Times New Roman"/>
            <w:sz w:val="24"/>
            <w:szCs w:val="24"/>
          </w:rPr>
          <w:delText xml:space="preserve">, which is available </w:delText>
        </w:r>
        <w:r w:rsidR="00CA7361" w:rsidDel="00A71960">
          <w:rPr>
            <w:rFonts w:ascii="Times New Roman" w:hAnsi="Times New Roman" w:cs="Times New Roman"/>
            <w:sz w:val="24"/>
            <w:szCs w:val="24"/>
          </w:rPr>
          <w:delText>in the GitHub repository as file</w:delText>
        </w:r>
        <w:r w:rsidR="00A82605" w:rsidDel="00A71960">
          <w:rPr>
            <w:rFonts w:ascii="Times New Roman" w:hAnsi="Times New Roman" w:cs="Times New Roman"/>
            <w:sz w:val="24"/>
            <w:szCs w:val="24"/>
          </w:rPr>
          <w:delText xml:space="preserve"> “VG_procedures.docx.”</w:delText>
        </w:r>
      </w:del>
      <w:ins w:id="52" w:author="Joseph Hilgard" w:date="2016-04-18T16:06:00Z">
        <w:r w:rsidR="00A71960">
          <w:rPr>
            <w:rFonts w:ascii="Times New Roman" w:hAnsi="Times New Roman" w:cs="Times New Roman"/>
            <w:sz w:val="24"/>
            <w:szCs w:val="24"/>
          </w:rPr>
          <w:t>.</w:t>
        </w:r>
      </w:ins>
    </w:p>
    <w:p w14:paraId="0951C344" w14:textId="55115E65" w:rsidR="0040128F" w:rsidRPr="0040128F" w:rsidRDefault="0040128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Participants were asked whether they would prefer the mouse y-axis to be inverted or not (i.e., whether they would pull the mouse towards themselves to look up or whether they would push the mouse away to look up.) The research assistant adjusted this preference accordingly in the game’s control settings. </w:t>
      </w:r>
    </w:p>
    <w:p w14:paraId="20BCBA95" w14:textId="77777777" w:rsidR="0040128F" w:rsidRPr="001D7C6E" w:rsidRDefault="0040128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Participants played the game for fifteen minutes. As a manipulation check, the game was programmed to log the number of enemies the player killed and the number of times the player died. At the end of the game, the research assistant pushed a button to display these logged numbers and recorded them.</w:t>
      </w:r>
      <w:r>
        <w:rPr>
          <w:rFonts w:ascii="Times New Roman" w:hAnsi="Times New Roman" w:cs="Times New Roman"/>
          <w:sz w:val="24"/>
          <w:szCs w:val="24"/>
        </w:rPr>
        <w:t xml:space="preserve"> Games were quit directly to desktop by pressing ALT-F4.</w:t>
      </w:r>
    </w:p>
    <w:p w14:paraId="2FBE91DD" w14:textId="3A2E9DE8" w:rsidR="0040128F" w:rsidRDefault="0040128F" w:rsidP="006803C7">
      <w:pPr>
        <w:spacing w:after="0" w:line="480" w:lineRule="auto"/>
        <w:ind w:firstLine="720"/>
        <w:contextualSpacing/>
        <w:rPr>
          <w:rFonts w:ascii="Times New Roman" w:hAnsi="Times New Roman" w:cs="Times New Roman"/>
          <w:b/>
          <w:sz w:val="24"/>
          <w:szCs w:val="24"/>
        </w:rPr>
      </w:pPr>
      <w:r w:rsidRPr="001D7C6E">
        <w:rPr>
          <w:rFonts w:ascii="Times New Roman" w:hAnsi="Times New Roman" w:cs="Times New Roman"/>
          <w:sz w:val="24"/>
          <w:szCs w:val="24"/>
        </w:rPr>
        <w:lastRenderedPageBreak/>
        <w:t>After playing the game, participants filled out a paper survey</w:t>
      </w:r>
      <w:del w:id="53" w:author="Joseph Hilgard" w:date="2016-04-18T16:06:00Z">
        <w:r w:rsidR="00CA7361" w:rsidDel="00A71960">
          <w:rPr>
            <w:rFonts w:ascii="Times New Roman" w:hAnsi="Times New Roman" w:cs="Times New Roman"/>
            <w:sz w:val="24"/>
            <w:szCs w:val="24"/>
          </w:rPr>
          <w:delText>, available in the GitHub repository as file “Survey.docx”</w:delText>
        </w:r>
      </w:del>
      <w:r>
        <w:rPr>
          <w:rFonts w:ascii="Times New Roman" w:hAnsi="Times New Roman" w:cs="Times New Roman"/>
          <w:sz w:val="24"/>
          <w:szCs w:val="24"/>
        </w:rPr>
        <w:t>.</w:t>
      </w:r>
      <w:r w:rsidR="00925A8C">
        <w:rPr>
          <w:rFonts w:ascii="Times New Roman" w:hAnsi="Times New Roman" w:cs="Times New Roman"/>
          <w:sz w:val="24"/>
          <w:szCs w:val="24"/>
        </w:rPr>
        <w:t xml:space="preserve"> Upon completion of this survey, participants were thanked and debriefed.</w:t>
      </w:r>
    </w:p>
    <w:p w14:paraId="691FAC49" w14:textId="7F2149F4" w:rsidR="0040128F" w:rsidRPr="0040128F" w:rsidRDefault="0040128F" w:rsidP="006803C7">
      <w:pPr>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Measures and Manipulations</w:t>
      </w:r>
    </w:p>
    <w:p w14:paraId="7766CDA4" w14:textId="76AA3E33" w:rsidR="00B403EA" w:rsidRPr="001D7C6E" w:rsidRDefault="00143B7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 xml:space="preserve">Video game. </w:t>
      </w:r>
      <w:r w:rsidR="00554A6B" w:rsidRPr="001D7C6E">
        <w:rPr>
          <w:rFonts w:ascii="Times New Roman" w:hAnsi="Times New Roman" w:cs="Times New Roman"/>
          <w:sz w:val="24"/>
          <w:szCs w:val="24"/>
        </w:rPr>
        <w:t xml:space="preserve">Participants played one of four modified versions of the first-person-shooter video game </w:t>
      </w:r>
      <w:r w:rsidR="00554A6B" w:rsidRPr="001D7C6E">
        <w:rPr>
          <w:rFonts w:ascii="Times New Roman" w:hAnsi="Times New Roman" w:cs="Times New Roman"/>
          <w:i/>
          <w:sz w:val="24"/>
          <w:szCs w:val="24"/>
        </w:rPr>
        <w:t>Doom</w:t>
      </w:r>
      <w:r w:rsidR="00554A6B" w:rsidRPr="001D7C6E">
        <w:rPr>
          <w:rFonts w:ascii="Times New Roman" w:hAnsi="Times New Roman" w:cs="Times New Roman"/>
          <w:sz w:val="24"/>
          <w:szCs w:val="24"/>
        </w:rPr>
        <w:t xml:space="preserve">. </w:t>
      </w:r>
      <w:r w:rsidR="00B403EA" w:rsidRPr="001D7C6E">
        <w:rPr>
          <w:rFonts w:ascii="Times New Roman" w:hAnsi="Times New Roman" w:cs="Times New Roman"/>
          <w:sz w:val="24"/>
          <w:szCs w:val="24"/>
        </w:rPr>
        <w:t xml:space="preserve">Players had to </w:t>
      </w:r>
      <w:r w:rsidR="001D2396" w:rsidRPr="001D7C6E">
        <w:rPr>
          <w:rFonts w:ascii="Times New Roman" w:hAnsi="Times New Roman" w:cs="Times New Roman"/>
          <w:sz w:val="24"/>
          <w:szCs w:val="24"/>
        </w:rPr>
        <w:t xml:space="preserve">navigate </w:t>
      </w:r>
      <w:r w:rsidR="00B403EA" w:rsidRPr="001D7C6E">
        <w:rPr>
          <w:rFonts w:ascii="Times New Roman" w:hAnsi="Times New Roman" w:cs="Times New Roman"/>
          <w:sz w:val="24"/>
          <w:szCs w:val="24"/>
        </w:rPr>
        <w:t>a series of levels, fighting through zombies and demons. Enemies would try to bit</w:t>
      </w:r>
      <w:r w:rsidR="001D2396" w:rsidRPr="001D7C6E">
        <w:rPr>
          <w:rFonts w:ascii="Times New Roman" w:hAnsi="Times New Roman" w:cs="Times New Roman"/>
          <w:sz w:val="24"/>
          <w:szCs w:val="24"/>
        </w:rPr>
        <w:t>e</w:t>
      </w:r>
      <w:r w:rsidR="00B403EA" w:rsidRPr="001D7C6E">
        <w:rPr>
          <w:rFonts w:ascii="Times New Roman" w:hAnsi="Times New Roman" w:cs="Times New Roman"/>
          <w:sz w:val="24"/>
          <w:szCs w:val="24"/>
        </w:rPr>
        <w:t xml:space="preserve"> the player or </w:t>
      </w:r>
      <w:r w:rsidR="001D2396" w:rsidRPr="001D7C6E">
        <w:rPr>
          <w:rFonts w:ascii="Times New Roman" w:hAnsi="Times New Roman" w:cs="Times New Roman"/>
          <w:sz w:val="24"/>
          <w:szCs w:val="24"/>
        </w:rPr>
        <w:t xml:space="preserve">to </w:t>
      </w:r>
      <w:r w:rsidR="00B403EA" w:rsidRPr="001D7C6E">
        <w:rPr>
          <w:rFonts w:ascii="Times New Roman" w:hAnsi="Times New Roman" w:cs="Times New Roman"/>
          <w:sz w:val="24"/>
          <w:szCs w:val="24"/>
        </w:rPr>
        <w:t>shoot the player with guns or fireballs. The player had to shoot the enemies, pick up health and ammo power-ups, and make it to the end of each level. If the player took too many wounds, the player’s health would be depleted and the level would have to be attempted again.</w:t>
      </w:r>
    </w:p>
    <w:p w14:paraId="30D307FB" w14:textId="7675E488" w:rsidR="00143B79" w:rsidRDefault="00A9665D"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To ensure that participants spent as much time as possible using the gun, l</w:t>
      </w:r>
      <w:r w:rsidR="00143B79" w:rsidRPr="001D7C6E">
        <w:rPr>
          <w:rFonts w:ascii="Times New Roman" w:hAnsi="Times New Roman" w:cs="Times New Roman"/>
          <w:sz w:val="24"/>
          <w:szCs w:val="24"/>
        </w:rPr>
        <w:t>evels were custom-designed to be easy to navigate</w:t>
      </w:r>
      <w:r w:rsidRPr="001D7C6E">
        <w:rPr>
          <w:rFonts w:ascii="Times New Roman" w:hAnsi="Times New Roman" w:cs="Times New Roman"/>
          <w:sz w:val="24"/>
          <w:szCs w:val="24"/>
        </w:rPr>
        <w:t>.</w:t>
      </w:r>
      <w:r w:rsidR="00143B79" w:rsidRPr="001D7C6E">
        <w:rPr>
          <w:rFonts w:ascii="Times New Roman" w:hAnsi="Times New Roman" w:cs="Times New Roman"/>
          <w:sz w:val="24"/>
          <w:szCs w:val="24"/>
        </w:rPr>
        <w:t xml:space="preserve"> </w:t>
      </w:r>
      <w:r w:rsidRPr="001D7C6E">
        <w:rPr>
          <w:rFonts w:ascii="Times New Roman" w:hAnsi="Times New Roman" w:cs="Times New Roman"/>
          <w:sz w:val="24"/>
          <w:szCs w:val="24"/>
        </w:rPr>
        <w:t>This way, participants would spend as much time as possible in combat and as little time as possible exploring the level or being lost.</w:t>
      </w:r>
    </w:p>
    <w:p w14:paraId="3DEC10E7" w14:textId="54C1AD38" w:rsidR="00B403EA"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Character’s gun</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In each version of the game, the player-character had only a single gun. In the </w:t>
      </w:r>
      <w:r w:rsidRPr="00F35F0A">
        <w:rPr>
          <w:rFonts w:ascii="Times New Roman" w:hAnsi="Times New Roman" w:cs="Times New Roman"/>
          <w:i/>
          <w:sz w:val="24"/>
          <w:szCs w:val="24"/>
        </w:rPr>
        <w:t>AR-15</w:t>
      </w:r>
      <w:r w:rsidRPr="001D7C6E">
        <w:rPr>
          <w:rFonts w:ascii="Times New Roman" w:hAnsi="Times New Roman" w:cs="Times New Roman"/>
          <w:sz w:val="24"/>
          <w:szCs w:val="24"/>
        </w:rPr>
        <w:t xml:space="preserve"> condition, this was a realistic rendition of the AR-15 Bushmaster rifle, a popular home-defense and general-purpose rifle. Like its real-world counterpart, the virtual AR-15 was a semi-automatic rifle (e.g.</w:t>
      </w:r>
      <w:r w:rsidR="00932F94">
        <w:rPr>
          <w:rFonts w:ascii="Times New Roman" w:hAnsi="Times New Roman" w:cs="Times New Roman"/>
          <w:sz w:val="24"/>
          <w:szCs w:val="24"/>
        </w:rPr>
        <w:t>,</w:t>
      </w:r>
      <w:r w:rsidRPr="001D7C6E">
        <w:rPr>
          <w:rFonts w:ascii="Times New Roman" w:hAnsi="Times New Roman" w:cs="Times New Roman"/>
          <w:sz w:val="24"/>
          <w:szCs w:val="24"/>
        </w:rPr>
        <w:t xml:space="preserve"> it fired one round at a time, but did not need to be manually rechambered between rounds) with a 20-round magazine. When the player fired the rifle, it would fire at a steady pace; after 20 rounds, it would have to be reloaded.</w:t>
      </w:r>
    </w:p>
    <w:p w14:paraId="24513F5E" w14:textId="48CA118C" w:rsidR="001C69A3" w:rsidRPr="001D7C6E" w:rsidRDefault="00B403EA"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F35F0A">
        <w:rPr>
          <w:rFonts w:ascii="Times New Roman" w:hAnsi="Times New Roman" w:cs="Times New Roman"/>
          <w:i/>
          <w:sz w:val="24"/>
          <w:szCs w:val="24"/>
        </w:rPr>
        <w:t>plasma rifle</w:t>
      </w:r>
      <w:r w:rsidRPr="001D7C6E">
        <w:rPr>
          <w:rFonts w:ascii="Times New Roman" w:hAnsi="Times New Roman" w:cs="Times New Roman"/>
          <w:sz w:val="24"/>
          <w:szCs w:val="24"/>
        </w:rPr>
        <w:t xml:space="preserve"> condition, the player-character instead had a science-fiction rifle we called the “</w:t>
      </w:r>
      <w:r w:rsidR="00CB0C1F" w:rsidRPr="001D7C6E">
        <w:rPr>
          <w:rFonts w:ascii="Times New Roman" w:hAnsi="Times New Roman" w:cs="Times New Roman"/>
          <w:sz w:val="24"/>
          <w:szCs w:val="24"/>
        </w:rPr>
        <w:t>Martian ZQ-5</w:t>
      </w:r>
      <w:r w:rsidRPr="001D7C6E">
        <w:rPr>
          <w:rFonts w:ascii="Times New Roman" w:hAnsi="Times New Roman" w:cs="Times New Roman"/>
          <w:sz w:val="24"/>
          <w:szCs w:val="24"/>
        </w:rPr>
        <w:t xml:space="preserve"> Plasma Rifle.” Its properties (e.g., rate of fire, </w:t>
      </w:r>
      <w:r w:rsidR="001C69A3" w:rsidRPr="001D7C6E">
        <w:rPr>
          <w:rFonts w:ascii="Times New Roman" w:hAnsi="Times New Roman" w:cs="Times New Roman"/>
          <w:sz w:val="24"/>
          <w:szCs w:val="24"/>
        </w:rPr>
        <w:t>damage per bullet, rounds per magazine, accuracy) were identical to the virtual AR-15.</w:t>
      </w:r>
    </w:p>
    <w:p w14:paraId="5BF8BDA2" w14:textId="0854D9A7" w:rsidR="00554A6B"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lastRenderedPageBreak/>
        <w:t>To strengthen the manipulation, a description of the assigned gun was given in the cover story</w:t>
      </w:r>
      <w:del w:id="54" w:author="Joseph Hilgard" w:date="2016-04-18T16:05:00Z">
        <w:r w:rsidR="00CA7361" w:rsidDel="00A71960">
          <w:rPr>
            <w:rFonts w:ascii="Times New Roman" w:hAnsi="Times New Roman" w:cs="Times New Roman"/>
            <w:sz w:val="24"/>
            <w:szCs w:val="24"/>
          </w:rPr>
          <w:delText xml:space="preserve"> </w:delText>
        </w:r>
        <w:commentRangeStart w:id="55"/>
        <w:r w:rsidR="00CA7361" w:rsidDel="00A71960">
          <w:rPr>
            <w:rFonts w:ascii="Times New Roman" w:hAnsi="Times New Roman" w:cs="Times New Roman"/>
            <w:sz w:val="24"/>
            <w:szCs w:val="24"/>
          </w:rPr>
          <w:delText>(files “AR-15_cover_story.docx” and “Plasma_cover_story.docx”</w:delText>
        </w:r>
      </w:del>
      <w:ins w:id="56" w:author="Joe" w:date="2016-04-02T20:34:00Z">
        <w:del w:id="57" w:author="Joseph Hilgard" w:date="2016-04-18T16:05:00Z">
          <w:r w:rsidR="00A12341" w:rsidDel="00A71960">
            <w:rPr>
              <w:rFonts w:ascii="Times New Roman" w:hAnsi="Times New Roman" w:cs="Times New Roman"/>
              <w:sz w:val="24"/>
              <w:szCs w:val="24"/>
            </w:rPr>
            <w:delText xml:space="preserve"> in the GitHub repo</w:delText>
          </w:r>
        </w:del>
      </w:ins>
      <w:del w:id="58" w:author="Joseph Hilgard" w:date="2016-04-18T16:05:00Z">
        <w:r w:rsidR="00CA7361" w:rsidDel="00A71960">
          <w:rPr>
            <w:rFonts w:ascii="Times New Roman" w:hAnsi="Times New Roman" w:cs="Times New Roman"/>
            <w:sz w:val="24"/>
            <w:szCs w:val="24"/>
          </w:rPr>
          <w:delText>)</w:delText>
        </w:r>
      </w:del>
      <w:commentRangeEnd w:id="55"/>
      <w:r w:rsidR="00932F94">
        <w:rPr>
          <w:rStyle w:val="CommentReference"/>
        </w:rPr>
        <w:commentReference w:id="55"/>
      </w:r>
      <w:r w:rsidRPr="001D7C6E">
        <w:rPr>
          <w:rFonts w:ascii="Times New Roman" w:hAnsi="Times New Roman" w:cs="Times New Roman"/>
          <w:sz w:val="24"/>
          <w:szCs w:val="24"/>
        </w:rPr>
        <w:t>. Moreover, a picture-in-picture icon of the gun and its name was presented bilaterally on the game screen (see Figure</w:t>
      </w:r>
      <w:r w:rsidR="003827A3">
        <w:rPr>
          <w:rFonts w:ascii="Times New Roman" w:hAnsi="Times New Roman" w:cs="Times New Roman"/>
          <w:sz w:val="24"/>
          <w:szCs w:val="24"/>
        </w:rPr>
        <w:t xml:space="preserve"> 1</w:t>
      </w:r>
      <w:r w:rsidRPr="001D7C6E">
        <w:rPr>
          <w:rFonts w:ascii="Times New Roman" w:hAnsi="Times New Roman" w:cs="Times New Roman"/>
          <w:sz w:val="24"/>
          <w:szCs w:val="24"/>
        </w:rPr>
        <w:t>).</w:t>
      </w:r>
    </w:p>
    <w:p w14:paraId="708FCA70" w14:textId="15994FCF" w:rsidR="00F039DF" w:rsidRPr="001D7C6E" w:rsidRDefault="001C69A3"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b/>
          <w:sz w:val="24"/>
          <w:szCs w:val="24"/>
        </w:rPr>
        <w:t>Gun power</w:t>
      </w:r>
      <w:r w:rsidR="001D2396" w:rsidRPr="001D7C6E">
        <w:rPr>
          <w:rFonts w:ascii="Times New Roman" w:hAnsi="Times New Roman" w:cs="Times New Roman"/>
          <w:sz w:val="24"/>
          <w:szCs w:val="24"/>
        </w:rPr>
        <w:t>.</w:t>
      </w:r>
      <w:r w:rsidRPr="001D7C6E">
        <w:rPr>
          <w:rFonts w:ascii="Times New Roman" w:hAnsi="Times New Roman" w:cs="Times New Roman"/>
          <w:sz w:val="24"/>
          <w:szCs w:val="24"/>
        </w:rPr>
        <w:t xml:space="preserve"> </w:t>
      </w:r>
      <w:r w:rsidR="00E508ED" w:rsidRPr="001D7C6E">
        <w:rPr>
          <w:rFonts w:ascii="Times New Roman" w:hAnsi="Times New Roman" w:cs="Times New Roman"/>
          <w:sz w:val="24"/>
          <w:szCs w:val="24"/>
        </w:rPr>
        <w:t xml:space="preserve">To make the player’s gun more or less desirable, its in-game properties were manipulated. In the </w:t>
      </w:r>
      <w:r w:rsidR="00E508ED" w:rsidRPr="00A12341">
        <w:rPr>
          <w:rFonts w:ascii="Times New Roman" w:hAnsi="Times New Roman" w:cs="Times New Roman"/>
          <w:i/>
          <w:sz w:val="24"/>
          <w:szCs w:val="24"/>
        </w:rPr>
        <w:t>strong gun</w:t>
      </w:r>
      <w:r w:rsidR="00E508ED" w:rsidRPr="001D7C6E">
        <w:rPr>
          <w:rFonts w:ascii="Times New Roman" w:hAnsi="Times New Roman" w:cs="Times New Roman"/>
          <w:sz w:val="24"/>
          <w:szCs w:val="24"/>
        </w:rPr>
        <w:t xml:space="preserve"> condition, the gun fired with perfect accuracy, the bullets dealt substantial damage, </w:t>
      </w:r>
      <w:r w:rsidR="00F039DF" w:rsidRPr="001D7C6E">
        <w:rPr>
          <w:rFonts w:ascii="Times New Roman" w:hAnsi="Times New Roman" w:cs="Times New Roman"/>
          <w:sz w:val="24"/>
          <w:szCs w:val="24"/>
        </w:rPr>
        <w:t>and the rate of fire was moderate and steady. To augment the player’s perception of the gun’s strength,</w:t>
      </w:r>
      <w:r w:rsidR="00635732" w:rsidRPr="001D7C6E">
        <w:rPr>
          <w:rFonts w:ascii="Times New Roman" w:hAnsi="Times New Roman" w:cs="Times New Roman"/>
          <w:sz w:val="24"/>
          <w:szCs w:val="24"/>
        </w:rPr>
        <w:t xml:space="preserve"> the gun’s firing animation and sound were further modified: the gun fired with a subtle flash of light, the screen shook, and the sound was deep and powerful</w:t>
      </w:r>
      <w:r w:rsidR="00F039DF" w:rsidRPr="001D7C6E">
        <w:rPr>
          <w:rFonts w:ascii="Times New Roman" w:hAnsi="Times New Roman" w:cs="Times New Roman"/>
          <w:sz w:val="24"/>
          <w:szCs w:val="24"/>
        </w:rPr>
        <w:t>.</w:t>
      </w:r>
      <w:r w:rsidR="00635732" w:rsidRPr="001D7C6E">
        <w:rPr>
          <w:rFonts w:ascii="Times New Roman" w:hAnsi="Times New Roman" w:cs="Times New Roman"/>
          <w:sz w:val="24"/>
          <w:szCs w:val="24"/>
        </w:rPr>
        <w:t xml:space="preserve"> E</w:t>
      </w:r>
      <w:r w:rsidR="00F039DF" w:rsidRPr="001D7C6E">
        <w:rPr>
          <w:rFonts w:ascii="Times New Roman" w:hAnsi="Times New Roman" w:cs="Times New Roman"/>
          <w:sz w:val="24"/>
          <w:szCs w:val="24"/>
        </w:rPr>
        <w:t xml:space="preserve">nemies shot by the </w:t>
      </w:r>
      <w:r w:rsidR="00635732" w:rsidRPr="001D7C6E">
        <w:rPr>
          <w:rFonts w:ascii="Times New Roman" w:hAnsi="Times New Roman" w:cs="Times New Roman"/>
          <w:sz w:val="24"/>
          <w:szCs w:val="24"/>
        </w:rPr>
        <w:t xml:space="preserve">powerful </w:t>
      </w:r>
      <w:r w:rsidR="00F039DF" w:rsidRPr="001D7C6E">
        <w:rPr>
          <w:rFonts w:ascii="Times New Roman" w:hAnsi="Times New Roman" w:cs="Times New Roman"/>
          <w:sz w:val="24"/>
          <w:szCs w:val="24"/>
        </w:rPr>
        <w:t xml:space="preserve">rifle would </w:t>
      </w:r>
      <w:r w:rsidR="00635732" w:rsidRPr="001D7C6E">
        <w:rPr>
          <w:rFonts w:ascii="Times New Roman" w:hAnsi="Times New Roman" w:cs="Times New Roman"/>
          <w:sz w:val="24"/>
          <w:szCs w:val="24"/>
        </w:rPr>
        <w:t xml:space="preserve">send gobbets of blood into the air and across the walls and floor, and when killed, would </w:t>
      </w:r>
      <w:r w:rsidR="00F039DF" w:rsidRPr="001D7C6E">
        <w:rPr>
          <w:rFonts w:ascii="Times New Roman" w:hAnsi="Times New Roman" w:cs="Times New Roman"/>
          <w:sz w:val="24"/>
          <w:szCs w:val="24"/>
        </w:rPr>
        <w:t>burst into gore, losing chunks of flesh or even limbs.</w:t>
      </w:r>
      <w:r w:rsidR="00635732" w:rsidRPr="001D7C6E">
        <w:rPr>
          <w:rFonts w:ascii="Times New Roman" w:hAnsi="Times New Roman" w:cs="Times New Roman"/>
          <w:sz w:val="24"/>
          <w:szCs w:val="24"/>
        </w:rPr>
        <w:t xml:space="preserve"> The powerful rifle was capable of slaying most enemies in one or two shots.</w:t>
      </w:r>
    </w:p>
    <w:p w14:paraId="57561BAE" w14:textId="066A5D0C"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the </w:t>
      </w:r>
      <w:r w:rsidRPr="00A12341">
        <w:rPr>
          <w:rFonts w:ascii="Times New Roman" w:hAnsi="Times New Roman" w:cs="Times New Roman"/>
          <w:i/>
          <w:sz w:val="24"/>
          <w:szCs w:val="24"/>
        </w:rPr>
        <w:t>weak gun</w:t>
      </w:r>
      <w:r w:rsidRPr="001D7C6E">
        <w:rPr>
          <w:rFonts w:ascii="Times New Roman" w:hAnsi="Times New Roman" w:cs="Times New Roman"/>
          <w:sz w:val="24"/>
          <w:szCs w:val="24"/>
        </w:rPr>
        <w:t xml:space="preserve"> condition, the gun fired with </w:t>
      </w:r>
      <w:r w:rsidR="00635732" w:rsidRPr="001D7C6E">
        <w:rPr>
          <w:rFonts w:ascii="Times New Roman" w:hAnsi="Times New Roman" w:cs="Times New Roman"/>
          <w:sz w:val="24"/>
          <w:szCs w:val="24"/>
        </w:rPr>
        <w:t>dramatically poorer</w:t>
      </w:r>
      <w:r w:rsidRPr="001D7C6E">
        <w:rPr>
          <w:rFonts w:ascii="Times New Roman" w:hAnsi="Times New Roman" w:cs="Times New Roman"/>
          <w:sz w:val="24"/>
          <w:szCs w:val="24"/>
        </w:rPr>
        <w:t xml:space="preserve"> accuracy, the bullets dealt substantially less damage, and the rate of fire was </w:t>
      </w:r>
      <w:r w:rsidR="00635732" w:rsidRPr="001D7C6E">
        <w:rPr>
          <w:rFonts w:ascii="Times New Roman" w:hAnsi="Times New Roman" w:cs="Times New Roman"/>
          <w:sz w:val="24"/>
          <w:szCs w:val="24"/>
        </w:rPr>
        <w:t xml:space="preserve">slightly </w:t>
      </w:r>
      <w:r w:rsidRPr="001D7C6E">
        <w:rPr>
          <w:rFonts w:ascii="Times New Roman" w:hAnsi="Times New Roman" w:cs="Times New Roman"/>
          <w:sz w:val="24"/>
          <w:szCs w:val="24"/>
        </w:rPr>
        <w:t xml:space="preserve">slower. The gun did not shake the screen when fired, </w:t>
      </w:r>
      <w:r w:rsidR="00635732" w:rsidRPr="001D7C6E">
        <w:rPr>
          <w:rFonts w:ascii="Times New Roman" w:hAnsi="Times New Roman" w:cs="Times New Roman"/>
          <w:sz w:val="24"/>
          <w:szCs w:val="24"/>
        </w:rPr>
        <w:t xml:space="preserve">and its sound </w:t>
      </w:r>
      <w:r w:rsidRPr="001D7C6E">
        <w:rPr>
          <w:rFonts w:ascii="Times New Roman" w:hAnsi="Times New Roman" w:cs="Times New Roman"/>
          <w:sz w:val="24"/>
          <w:szCs w:val="24"/>
        </w:rPr>
        <w:t>was anemic. Enemies shot by the rifle always died with the same, less dramatic animation, and did not lose</w:t>
      </w:r>
      <w:r w:rsidR="00635732" w:rsidRPr="001D7C6E">
        <w:rPr>
          <w:rFonts w:ascii="Times New Roman" w:hAnsi="Times New Roman" w:cs="Times New Roman"/>
          <w:sz w:val="24"/>
          <w:szCs w:val="24"/>
        </w:rPr>
        <w:t xml:space="preserve"> blood or limbs when shot</w:t>
      </w:r>
      <w:r w:rsidRPr="001D7C6E">
        <w:rPr>
          <w:rFonts w:ascii="Times New Roman" w:hAnsi="Times New Roman" w:cs="Times New Roman"/>
          <w:sz w:val="24"/>
          <w:szCs w:val="24"/>
        </w:rPr>
        <w:t>.</w:t>
      </w:r>
    </w:p>
    <w:p w14:paraId="1D70B8C1" w14:textId="52E63418" w:rsidR="00F039DF" w:rsidRPr="001D7C6E" w:rsidRDefault="00F039D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 full table of statistics for the weak and strong guns is provided in </w:t>
      </w:r>
      <w:commentRangeStart w:id="59"/>
      <w:r w:rsidRPr="001D7C6E">
        <w:rPr>
          <w:rFonts w:ascii="Times New Roman" w:hAnsi="Times New Roman" w:cs="Times New Roman"/>
          <w:sz w:val="24"/>
          <w:szCs w:val="24"/>
        </w:rPr>
        <w:t xml:space="preserve">Table </w:t>
      </w:r>
      <w:r w:rsidR="003827A3">
        <w:rPr>
          <w:rFonts w:ascii="Times New Roman" w:hAnsi="Times New Roman" w:cs="Times New Roman"/>
          <w:sz w:val="24"/>
          <w:szCs w:val="24"/>
        </w:rPr>
        <w:t>1</w:t>
      </w:r>
      <w:commentRangeEnd w:id="59"/>
      <w:r w:rsidR="00932F94">
        <w:rPr>
          <w:rStyle w:val="CommentReference"/>
        </w:rPr>
        <w:commentReference w:id="59"/>
      </w:r>
      <w:r w:rsidRPr="001D7C6E">
        <w:rPr>
          <w:rFonts w:ascii="Times New Roman" w:hAnsi="Times New Roman" w:cs="Times New Roman"/>
          <w:sz w:val="24"/>
          <w:szCs w:val="24"/>
        </w:rPr>
        <w:t>.</w:t>
      </w:r>
      <w:r w:rsidR="00CB0C1F" w:rsidRPr="001D7C6E">
        <w:rPr>
          <w:rFonts w:ascii="Times New Roman" w:hAnsi="Times New Roman" w:cs="Times New Roman"/>
          <w:sz w:val="24"/>
          <w:szCs w:val="24"/>
        </w:rPr>
        <w:t xml:space="preserve"> </w:t>
      </w:r>
      <w:commentRangeStart w:id="60"/>
      <w:del w:id="61" w:author="Joseph Hilgard" w:date="2016-04-18T16:05:00Z">
        <w:r w:rsidR="00CB0C1F" w:rsidRPr="001D7C6E" w:rsidDel="00A71960">
          <w:rPr>
            <w:rFonts w:ascii="Times New Roman" w:hAnsi="Times New Roman" w:cs="Times New Roman"/>
            <w:sz w:val="24"/>
            <w:szCs w:val="24"/>
          </w:rPr>
          <w:delText xml:space="preserve">The .wad game files for all four conditions are available online at </w:delText>
        </w:r>
        <w:r w:rsidR="003233A2" w:rsidDel="00A71960">
          <w:fldChar w:fldCharType="begin"/>
        </w:r>
        <w:r w:rsidR="003233A2" w:rsidDel="00A71960">
          <w:delInstrText xml:space="preserve"> HYPERLI</w:delInstrText>
        </w:r>
        <w:r w:rsidR="003233A2" w:rsidDel="00A71960">
          <w:delInstrText xml:space="preserve">NK "https://github.com/Joe-Hilgard/VVG-product-placement/tree/master/wads" </w:delInstrText>
        </w:r>
        <w:r w:rsidR="003233A2" w:rsidDel="00A71960">
          <w:fldChar w:fldCharType="separate"/>
        </w:r>
        <w:r w:rsidR="009A2526" w:rsidRPr="00513F34" w:rsidDel="00A71960">
          <w:rPr>
            <w:rStyle w:val="Hyperlink"/>
            <w:rFonts w:ascii="Times New Roman" w:hAnsi="Times New Roman" w:cs="Times New Roman"/>
            <w:sz w:val="24"/>
            <w:szCs w:val="24"/>
          </w:rPr>
          <w:delText>https://github.com/Joe-Hilgard/VVG-product-placement/tree/master/wads</w:delText>
        </w:r>
        <w:r w:rsidR="003233A2" w:rsidDel="00A71960">
          <w:rPr>
            <w:rStyle w:val="Hyperlink"/>
            <w:rFonts w:ascii="Times New Roman" w:hAnsi="Times New Roman" w:cs="Times New Roman"/>
            <w:sz w:val="24"/>
            <w:szCs w:val="24"/>
          </w:rPr>
          <w:fldChar w:fldCharType="end"/>
        </w:r>
        <w:r w:rsidR="00CB0C1F" w:rsidRPr="001D7C6E" w:rsidDel="00A71960">
          <w:rPr>
            <w:rFonts w:ascii="Times New Roman" w:hAnsi="Times New Roman" w:cs="Times New Roman"/>
            <w:sz w:val="24"/>
            <w:szCs w:val="24"/>
          </w:rPr>
          <w:delText>.</w:delText>
        </w:r>
        <w:r w:rsidR="009A2526" w:rsidDel="00A71960">
          <w:rPr>
            <w:rFonts w:ascii="Times New Roman" w:hAnsi="Times New Roman" w:cs="Times New Roman"/>
            <w:sz w:val="24"/>
            <w:szCs w:val="24"/>
          </w:rPr>
          <w:delText xml:space="preserve"> A copy of Doom II is needed to run them – simply drag and drop the .wad file onto the Doom.exe program.</w:delText>
        </w:r>
        <w:commentRangeEnd w:id="60"/>
        <w:r w:rsidR="00932F94" w:rsidDel="00A71960">
          <w:rPr>
            <w:rStyle w:val="CommentReference"/>
          </w:rPr>
          <w:commentReference w:id="60"/>
        </w:r>
      </w:del>
      <w:ins w:id="62" w:author="Joseph Hilgard" w:date="2016-04-18T16:05:00Z">
        <w:r w:rsidR="00A71960">
          <w:rPr>
            <w:rFonts w:ascii="Times New Roman" w:hAnsi="Times New Roman" w:cs="Times New Roman"/>
            <w:sz w:val="24"/>
            <w:szCs w:val="24"/>
          </w:rPr>
          <w:t>Game files for all four conditions are publicly available in the GitHub repository.</w:t>
        </w:r>
      </w:ins>
    </w:p>
    <w:p w14:paraId="48C698E4" w14:textId="0E8724CA" w:rsidR="004660FF" w:rsidRDefault="00872159" w:rsidP="00A12341">
      <w:pPr>
        <w:spacing w:after="0" w:line="480" w:lineRule="auto"/>
        <w:contextualSpacing/>
        <w:rPr>
          <w:ins w:id="63" w:author="Joe" w:date="2016-04-02T20:34:00Z"/>
          <w:rFonts w:ascii="Times New Roman" w:hAnsi="Times New Roman" w:cs="Times New Roman"/>
          <w:b/>
          <w:sz w:val="24"/>
          <w:szCs w:val="24"/>
        </w:rPr>
      </w:pPr>
      <w:r w:rsidRPr="001D7C6E">
        <w:rPr>
          <w:rFonts w:ascii="Times New Roman" w:hAnsi="Times New Roman" w:cs="Times New Roman"/>
          <w:b/>
          <w:sz w:val="24"/>
          <w:szCs w:val="24"/>
        </w:rPr>
        <w:t>Outcomes</w:t>
      </w:r>
    </w:p>
    <w:p w14:paraId="719B2390" w14:textId="7BEAE2C4" w:rsidR="00A12341" w:rsidRPr="00A12341" w:rsidRDefault="00A12341">
      <w:pPr>
        <w:spacing w:after="0" w:line="480" w:lineRule="auto"/>
        <w:ind w:firstLine="720"/>
        <w:contextualSpacing/>
        <w:rPr>
          <w:rFonts w:ascii="Times New Roman" w:hAnsi="Times New Roman" w:cs="Times New Roman"/>
          <w:sz w:val="24"/>
          <w:szCs w:val="24"/>
        </w:rPr>
        <w:pPrChange w:id="64" w:author="Joe" w:date="2016-04-02T20:35:00Z">
          <w:pPr>
            <w:spacing w:after="0" w:line="480" w:lineRule="auto"/>
            <w:contextualSpacing/>
          </w:pPr>
        </w:pPrChange>
      </w:pPr>
      <w:ins w:id="65" w:author="Joe" w:date="2016-04-02T20:35:00Z">
        <w:r w:rsidRPr="00A12341">
          <w:rPr>
            <w:rFonts w:ascii="Times New Roman" w:hAnsi="Times New Roman" w:cs="Times New Roman"/>
            <w:sz w:val="24"/>
            <w:szCs w:val="24"/>
            <w:rPrChange w:id="66" w:author="Joe" w:date="2016-04-02T20:35:00Z">
              <w:rPr>
                <w:rFonts w:ascii="Times New Roman" w:hAnsi="Times New Roman" w:cs="Times New Roman"/>
                <w:b/>
                <w:sz w:val="24"/>
                <w:szCs w:val="24"/>
              </w:rPr>
            </w:rPrChange>
          </w:rPr>
          <w:lastRenderedPageBreak/>
          <w:t xml:space="preserve">This being </w:t>
        </w:r>
        <w:r>
          <w:rPr>
            <w:rFonts w:ascii="Times New Roman" w:hAnsi="Times New Roman" w:cs="Times New Roman"/>
            <w:sz w:val="24"/>
            <w:szCs w:val="24"/>
          </w:rPr>
          <w:t xml:space="preserve">an initial, exploratory study, we included many potential outcomes. </w:t>
        </w:r>
      </w:ins>
      <w:ins w:id="67" w:author="Joe" w:date="2016-04-02T20:37:00Z">
        <w:r>
          <w:rPr>
            <w:rFonts w:ascii="Times New Roman" w:hAnsi="Times New Roman" w:cs="Times New Roman"/>
            <w:sz w:val="24"/>
            <w:szCs w:val="24"/>
          </w:rPr>
          <w:t xml:space="preserve">Some of these were direct, such as questions about the </w:t>
        </w:r>
      </w:ins>
      <w:ins w:id="68" w:author="Joe" w:date="2016-04-02T20:38:00Z">
        <w:r>
          <w:rPr>
            <w:rFonts w:ascii="Times New Roman" w:hAnsi="Times New Roman" w:cs="Times New Roman"/>
            <w:sz w:val="24"/>
            <w:szCs w:val="24"/>
          </w:rPr>
          <w:t xml:space="preserve">desirability of the real-world AR-15. Others were subtler and more circumscribed, such as questions about the safety of </w:t>
        </w:r>
      </w:ins>
      <w:ins w:id="69" w:author="Joe" w:date="2016-04-02T20:39:00Z">
        <w:r>
          <w:rPr>
            <w:rFonts w:ascii="Times New Roman" w:hAnsi="Times New Roman" w:cs="Times New Roman"/>
            <w:sz w:val="24"/>
            <w:szCs w:val="24"/>
          </w:rPr>
          <w:t>firearms, the importance of the 2</w:t>
        </w:r>
        <w:r w:rsidRPr="00A12341">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and potential restrictions on gun magazines.</w:t>
        </w:r>
      </w:ins>
    </w:p>
    <w:p w14:paraId="05E446F0" w14:textId="0BB4A91A" w:rsidR="00872159"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1</w:t>
      </w:r>
      <w:r w:rsidRPr="00DA3AEB">
        <w:rPr>
          <w:rFonts w:ascii="Times New Roman" w:hAnsi="Times New Roman" w:cs="Times New Roman"/>
          <w:b/>
          <w:i/>
          <w:sz w:val="24"/>
          <w:szCs w:val="24"/>
          <w:vertAlign w:val="superscript"/>
        </w:rPr>
        <w:t>st</w:t>
      </w:r>
      <w:r w:rsidRPr="00DA3AEB">
        <w:rPr>
          <w:rFonts w:ascii="Times New Roman" w:hAnsi="Times New Roman" w:cs="Times New Roman"/>
          <w:b/>
          <w:i/>
          <w:sz w:val="24"/>
          <w:szCs w:val="24"/>
        </w:rPr>
        <w:t xml:space="preserve"> and 2</w:t>
      </w:r>
      <w:r w:rsidRPr="00DA3AEB">
        <w:rPr>
          <w:rFonts w:ascii="Times New Roman" w:hAnsi="Times New Roman" w:cs="Times New Roman"/>
          <w:b/>
          <w:i/>
          <w:sz w:val="24"/>
          <w:szCs w:val="24"/>
          <w:vertAlign w:val="superscript"/>
        </w:rPr>
        <w:t>nd</w:t>
      </w:r>
      <w:r w:rsidRPr="00DA3AEB">
        <w:rPr>
          <w:rFonts w:ascii="Times New Roman" w:hAnsi="Times New Roman" w:cs="Times New Roman"/>
          <w:b/>
          <w:i/>
          <w:sz w:val="24"/>
          <w:szCs w:val="24"/>
        </w:rPr>
        <w:t xml:space="preserve"> Amendment Rights Advocacy</w:t>
      </w:r>
      <w:r w:rsidR="007D424F" w:rsidRPr="00DA3AEB">
        <w:rPr>
          <w:rFonts w:ascii="Times New Roman" w:hAnsi="Times New Roman" w:cs="Times New Roman"/>
          <w:b/>
          <w:i/>
          <w:sz w:val="24"/>
          <w:szCs w:val="24"/>
        </w:rPr>
        <w:t>.</w:t>
      </w:r>
      <w:r w:rsidR="007D424F" w:rsidRPr="00DA3AEB">
        <w:rPr>
          <w:rFonts w:ascii="Times New Roman" w:hAnsi="Times New Roman" w:cs="Times New Roman"/>
          <w:i/>
          <w:sz w:val="24"/>
          <w:szCs w:val="24"/>
        </w:rPr>
        <w:t xml:space="preserve"> </w:t>
      </w:r>
      <w:r w:rsidR="007D424F" w:rsidRPr="001D7C6E">
        <w:rPr>
          <w:rFonts w:ascii="Times New Roman" w:hAnsi="Times New Roman" w:cs="Times New Roman"/>
          <w:sz w:val="24"/>
          <w:szCs w:val="24"/>
        </w:rPr>
        <w:t>Participants rated nine items on a 7-point Likert</w:t>
      </w:r>
      <w:r w:rsidR="004660FF" w:rsidRPr="001D7C6E">
        <w:rPr>
          <w:rFonts w:ascii="Times New Roman" w:hAnsi="Times New Roman" w:cs="Times New Roman"/>
          <w:sz w:val="24"/>
          <w:szCs w:val="24"/>
        </w:rPr>
        <w:t xml:space="preserve"> </w:t>
      </w:r>
      <w:r w:rsidR="007D424F" w:rsidRPr="001D7C6E">
        <w:rPr>
          <w:rFonts w:ascii="Times New Roman" w:hAnsi="Times New Roman" w:cs="Times New Roman"/>
          <w:sz w:val="24"/>
          <w:szCs w:val="24"/>
        </w:rPr>
        <w:t>scale (1-</w:t>
      </w:r>
      <w:r w:rsidR="007D424F" w:rsidRPr="00A12341">
        <w:rPr>
          <w:rFonts w:ascii="Times New Roman" w:hAnsi="Times New Roman" w:cs="Times New Roman"/>
          <w:i/>
          <w:sz w:val="24"/>
          <w:szCs w:val="24"/>
        </w:rPr>
        <w:t>Strongly disagree</w:t>
      </w:r>
      <w:r w:rsidR="007D424F" w:rsidRPr="001D7C6E">
        <w:rPr>
          <w:rFonts w:ascii="Times New Roman" w:hAnsi="Times New Roman" w:cs="Times New Roman"/>
          <w:sz w:val="24"/>
          <w:szCs w:val="24"/>
        </w:rPr>
        <w:t>, 7-</w:t>
      </w:r>
      <w:r w:rsidR="007D424F" w:rsidRPr="00A12341">
        <w:rPr>
          <w:rFonts w:ascii="Times New Roman" w:hAnsi="Times New Roman" w:cs="Times New Roman"/>
          <w:i/>
          <w:sz w:val="24"/>
          <w:szCs w:val="24"/>
        </w:rPr>
        <w:t>Strongly agree</w:t>
      </w:r>
      <w:r w:rsidR="007D424F" w:rsidRPr="001D7C6E">
        <w:rPr>
          <w:rFonts w:ascii="Times New Roman" w:hAnsi="Times New Roman" w:cs="Times New Roman"/>
          <w:sz w:val="24"/>
          <w:szCs w:val="24"/>
        </w:rPr>
        <w:t>). Four items asked about the importance of the 2</w:t>
      </w:r>
      <w:r w:rsidR="007D424F" w:rsidRPr="001D7C6E">
        <w:rPr>
          <w:rFonts w:ascii="Times New Roman" w:hAnsi="Times New Roman" w:cs="Times New Roman"/>
          <w:sz w:val="24"/>
          <w:szCs w:val="24"/>
          <w:vertAlign w:val="superscript"/>
        </w:rPr>
        <w:t>nd</w:t>
      </w:r>
      <w:r w:rsidR="007D424F" w:rsidRPr="001D7C6E">
        <w:rPr>
          <w:rFonts w:ascii="Times New Roman" w:hAnsi="Times New Roman" w:cs="Times New Roman"/>
          <w:sz w:val="24"/>
          <w:szCs w:val="24"/>
        </w:rPr>
        <w:t xml:space="preserve"> amendment and the utility of private firearm ownership. The other five items</w:t>
      </w:r>
      <w:del w:id="70" w:author="Joe" w:date="2016-04-02T20:40:00Z">
        <w:r w:rsidR="007D424F" w:rsidRPr="001D7C6E" w:rsidDel="00A12341">
          <w:rPr>
            <w:rFonts w:ascii="Times New Roman" w:hAnsi="Times New Roman" w:cs="Times New Roman"/>
            <w:sz w:val="24"/>
            <w:szCs w:val="24"/>
          </w:rPr>
          <w:delText>, intended as a screen,</w:delText>
        </w:r>
      </w:del>
      <w:r w:rsidR="007D424F" w:rsidRPr="001D7C6E">
        <w:rPr>
          <w:rFonts w:ascii="Times New Roman" w:hAnsi="Times New Roman" w:cs="Times New Roman"/>
          <w:sz w:val="24"/>
          <w:szCs w:val="24"/>
        </w:rPr>
        <w:t xml:space="preserve"> asked about the importance of freedom of speech in violent media</w:t>
      </w:r>
      <w:ins w:id="71" w:author="Joe" w:date="2016-04-02T20:40:00Z">
        <w:r w:rsidR="00A12341">
          <w:rPr>
            <w:rFonts w:ascii="Times New Roman" w:hAnsi="Times New Roman" w:cs="Times New Roman"/>
            <w:sz w:val="24"/>
            <w:szCs w:val="24"/>
          </w:rPr>
          <w:t>; these were intended as distractor items</w:t>
        </w:r>
      </w:ins>
      <w:r w:rsidR="007D424F" w:rsidRPr="001D7C6E">
        <w:rPr>
          <w:rFonts w:ascii="Times New Roman" w:hAnsi="Times New Roman" w:cs="Times New Roman"/>
          <w:sz w:val="24"/>
          <w:szCs w:val="24"/>
        </w:rPr>
        <w:t xml:space="preserve">. </w:t>
      </w:r>
    </w:p>
    <w:p w14:paraId="21820C14" w14:textId="567A5C3F" w:rsidR="007D424F"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AR-15 desirability</w:t>
      </w:r>
      <w:r w:rsidRPr="00DA3AEB">
        <w:rPr>
          <w:rFonts w:ascii="Times New Roman" w:hAnsi="Times New Roman" w:cs="Times New Roman"/>
          <w:i/>
          <w:sz w:val="24"/>
          <w:szCs w:val="24"/>
        </w:rPr>
        <w:t>.</w:t>
      </w:r>
      <w:r w:rsidRPr="001D7C6E">
        <w:rPr>
          <w:rFonts w:ascii="Times New Roman" w:hAnsi="Times New Roman" w:cs="Times New Roman"/>
          <w:sz w:val="24"/>
          <w:szCs w:val="24"/>
        </w:rPr>
        <w:t xml:space="preserve"> At the top of the scale, participants were instructed that the following questions reference the AR-15 semi-automatic rifle. A picture of the rifle accompanied the text. Five questions measured </w:t>
      </w:r>
      <w:del w:id="72" w:author="Joe" w:date="2016-04-17T14:55:00Z">
        <w:r w:rsidRPr="001D7C6E" w:rsidDel="004B1EB7">
          <w:rPr>
            <w:rFonts w:ascii="Times New Roman" w:hAnsi="Times New Roman" w:cs="Times New Roman"/>
            <w:sz w:val="24"/>
            <w:szCs w:val="24"/>
          </w:rPr>
          <w:delText>the utility</w:delText>
        </w:r>
      </w:del>
      <w:ins w:id="73" w:author="Joe" w:date="2016-04-17T14:55:00Z">
        <w:r w:rsidR="004B1EB7">
          <w:rPr>
            <w:rFonts w:ascii="Times New Roman" w:hAnsi="Times New Roman" w:cs="Times New Roman"/>
            <w:sz w:val="24"/>
            <w:szCs w:val="24"/>
          </w:rPr>
          <w:t>participants’ evaluations</w:t>
        </w:r>
      </w:ins>
      <w:r w:rsidRPr="001D7C6E">
        <w:rPr>
          <w:rFonts w:ascii="Times New Roman" w:hAnsi="Times New Roman" w:cs="Times New Roman"/>
          <w:sz w:val="24"/>
          <w:szCs w:val="24"/>
        </w:rPr>
        <w:t xml:space="preserve"> of the </w:t>
      </w:r>
      <w:ins w:id="74" w:author="Joe" w:date="2016-04-17T14:55:00Z">
        <w:r w:rsidR="004B1EB7">
          <w:rPr>
            <w:rFonts w:ascii="Times New Roman" w:hAnsi="Times New Roman" w:cs="Times New Roman"/>
            <w:sz w:val="24"/>
            <w:szCs w:val="24"/>
          </w:rPr>
          <w:t xml:space="preserve">real-world </w:t>
        </w:r>
      </w:ins>
      <w:r w:rsidRPr="001D7C6E">
        <w:rPr>
          <w:rFonts w:ascii="Times New Roman" w:hAnsi="Times New Roman" w:cs="Times New Roman"/>
          <w:sz w:val="24"/>
          <w:szCs w:val="24"/>
        </w:rPr>
        <w:t>AR-</w:t>
      </w:r>
      <w:proofErr w:type="gramStart"/>
      <w:r w:rsidRPr="001D7C6E">
        <w:rPr>
          <w:rFonts w:ascii="Times New Roman" w:hAnsi="Times New Roman" w:cs="Times New Roman"/>
          <w:sz w:val="24"/>
          <w:szCs w:val="24"/>
        </w:rPr>
        <w:t>15</w:t>
      </w:r>
      <w:ins w:id="75" w:author="Joe" w:date="2016-04-17T14:56:00Z">
        <w:r w:rsidR="004B1EB7">
          <w:rPr>
            <w:rFonts w:ascii="Times New Roman" w:hAnsi="Times New Roman" w:cs="Times New Roman"/>
            <w:sz w:val="24"/>
            <w:szCs w:val="24"/>
          </w:rPr>
          <w:t>,</w:t>
        </w:r>
      </w:ins>
      <w:del w:id="76" w:author="Joe" w:date="2016-04-17T14:56:00Z">
        <w:r w:rsidRPr="001D7C6E" w:rsidDel="004B1EB7">
          <w:rPr>
            <w:rFonts w:ascii="Times New Roman" w:hAnsi="Times New Roman" w:cs="Times New Roman"/>
            <w:sz w:val="24"/>
            <w:szCs w:val="24"/>
          </w:rPr>
          <w:delText xml:space="preserve"> (fun, useful, would feel safer, accurate, powerful)</w:delText>
        </w:r>
      </w:del>
      <w:r w:rsidRPr="001D7C6E">
        <w:rPr>
          <w:rFonts w:ascii="Times New Roman" w:hAnsi="Times New Roman" w:cs="Times New Roman"/>
          <w:sz w:val="24"/>
          <w:szCs w:val="24"/>
        </w:rPr>
        <w:t>.</w:t>
      </w:r>
      <w:proofErr w:type="gramEnd"/>
      <w:ins w:id="77" w:author="Joe" w:date="2016-04-17T14:57:00Z">
        <w:r w:rsidR="004B1EB7">
          <w:rPr>
            <w:rFonts w:ascii="Times New Roman" w:hAnsi="Times New Roman" w:cs="Times New Roman"/>
            <w:sz w:val="24"/>
            <w:szCs w:val="24"/>
          </w:rPr>
          <w:t xml:space="preserve"> These questions asked whether the AR-15 would be fun to own, useful to own, would make the respondent feel safer, would be accurate, and would be powerful.</w:t>
        </w:r>
      </w:ins>
      <w:r w:rsidRPr="001D7C6E">
        <w:rPr>
          <w:rFonts w:ascii="Times New Roman" w:hAnsi="Times New Roman" w:cs="Times New Roman"/>
          <w:sz w:val="24"/>
          <w:szCs w:val="24"/>
        </w:rPr>
        <w:t xml:space="preserve"> Another three questions measured buying intentions</w:t>
      </w:r>
      <w:r w:rsidR="001E1CD9" w:rsidRPr="001D7C6E">
        <w:rPr>
          <w:rFonts w:ascii="Times New Roman" w:hAnsi="Times New Roman" w:cs="Times New Roman"/>
          <w:sz w:val="24"/>
          <w:szCs w:val="24"/>
        </w:rPr>
        <w:t xml:space="preserve"> (scale derived from Baker &amp; Churchill, 1977)</w:t>
      </w:r>
      <w:r w:rsidRPr="001D7C6E">
        <w:rPr>
          <w:rFonts w:ascii="Times New Roman" w:hAnsi="Times New Roman" w:cs="Times New Roman"/>
          <w:sz w:val="24"/>
          <w:szCs w:val="24"/>
        </w:rPr>
        <w:t>. A last question asked “What is the MOST you would be willing to pay, in dollars, for the AR-15?” Participants wholly uninterested in owning an AR-15 were instructed to write “blank” for this item.</w:t>
      </w:r>
    </w:p>
    <w:p w14:paraId="1516192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In-game gun desirability.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Participants rated two items for how desirable their in-game gun was (“I feel I </w:t>
      </w:r>
      <w:r w:rsidRPr="001D7C6E">
        <w:rPr>
          <w:rFonts w:ascii="Times New Roman" w:hAnsi="Times New Roman" w:cs="Times New Roman"/>
          <w:i/>
          <w:sz w:val="24"/>
          <w:szCs w:val="24"/>
        </w:rPr>
        <w:t>want</w:t>
      </w:r>
      <w:r w:rsidRPr="001D7C6E">
        <w:rPr>
          <w:rFonts w:ascii="Times New Roman" w:hAnsi="Times New Roman" w:cs="Times New Roman"/>
          <w:sz w:val="24"/>
          <w:szCs w:val="24"/>
        </w:rPr>
        <w:t xml:space="preserve"> the gun that I used in the video game today” and “I feel I </w:t>
      </w:r>
      <w:r w:rsidRPr="001D7C6E">
        <w:rPr>
          <w:rFonts w:ascii="Times New Roman" w:hAnsi="Times New Roman" w:cs="Times New Roman"/>
          <w:i/>
          <w:sz w:val="24"/>
          <w:szCs w:val="24"/>
        </w:rPr>
        <w:t>need</w:t>
      </w:r>
      <w:r w:rsidRPr="001D7C6E">
        <w:rPr>
          <w:rFonts w:ascii="Times New Roman" w:hAnsi="Times New Roman" w:cs="Times New Roman"/>
          <w:sz w:val="24"/>
          <w:szCs w:val="24"/>
        </w:rPr>
        <w:t xml:space="preserve"> the gun I used in the video game today”)</w:t>
      </w:r>
    </w:p>
    <w:p w14:paraId="0BCFEEB9" w14:textId="77777777" w:rsidR="00A41D9D" w:rsidRPr="001D7C6E" w:rsidRDefault="00A41D9D"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Public policy.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 xml:space="preserve">Five items measured attitudes towards </w:t>
      </w:r>
      <w:r w:rsidR="004C3DA2" w:rsidRPr="001D7C6E">
        <w:rPr>
          <w:rFonts w:ascii="Times New Roman" w:hAnsi="Times New Roman" w:cs="Times New Roman"/>
          <w:sz w:val="24"/>
          <w:szCs w:val="24"/>
        </w:rPr>
        <w:t>gun control laws and the permissibility of carrying firearms in public.</w:t>
      </w:r>
    </w:p>
    <w:p w14:paraId="4305E4DB" w14:textId="77777777" w:rsidR="00BE2960" w:rsidRPr="001D7C6E" w:rsidRDefault="00BE2960"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lastRenderedPageBreak/>
        <w:t>Normative gun safety and utility.</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percent of gun owners would ever experience a gun-related accident (e.g. accidental discharge), what percent would ever have a gun stolen from them, and what percent would ever use their gun in an act of self-defense.</w:t>
      </w:r>
    </w:p>
    <w:p w14:paraId="5429817F" w14:textId="3D28C851" w:rsidR="004C3DA2" w:rsidRPr="001D7C6E" w:rsidRDefault="004C3DA2"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Magazine restrictions.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what should be the maximum number of bullets in a magazine, that is, how many bullets a gun should be able to fire before needing to be reloaded.</w:t>
      </w:r>
    </w:p>
    <w:p w14:paraId="5759BA1B" w14:textId="77777777" w:rsidR="001837DC" w:rsidRPr="001D7C6E" w:rsidRDefault="001837DC" w:rsidP="006803C7">
      <w:pPr>
        <w:spacing w:after="0" w:line="480" w:lineRule="auto"/>
        <w:ind w:firstLine="720"/>
        <w:contextualSpacing/>
        <w:rPr>
          <w:rFonts w:ascii="Times New Roman" w:hAnsi="Times New Roman" w:cs="Times New Roman"/>
          <w:sz w:val="24"/>
          <w:szCs w:val="24"/>
        </w:rPr>
      </w:pPr>
      <w:r w:rsidRPr="00DA3AEB">
        <w:rPr>
          <w:rFonts w:ascii="Times New Roman" w:hAnsi="Times New Roman" w:cs="Times New Roman"/>
          <w:b/>
          <w:i/>
          <w:sz w:val="24"/>
          <w:szCs w:val="24"/>
        </w:rPr>
        <w:t>Individual differences.</w:t>
      </w:r>
      <w:r w:rsidRPr="001D7C6E">
        <w:rPr>
          <w:rFonts w:ascii="Times New Roman" w:hAnsi="Times New Roman" w:cs="Times New Roman"/>
          <w:b/>
          <w:sz w:val="24"/>
          <w:szCs w:val="24"/>
        </w:rPr>
        <w:t xml:space="preserve"> </w:t>
      </w:r>
      <w:r w:rsidRPr="001D7C6E">
        <w:rPr>
          <w:rFonts w:ascii="Times New Roman" w:hAnsi="Times New Roman" w:cs="Times New Roman"/>
          <w:sz w:val="24"/>
          <w:szCs w:val="24"/>
        </w:rPr>
        <w:t>Participants were asked whether they owned a gun, whether they played violent video games, and which political party they supported.</w:t>
      </w:r>
    </w:p>
    <w:p w14:paraId="35850E64" w14:textId="4C85F48F" w:rsidR="00360BE0" w:rsidRPr="001D7C6E" w:rsidRDefault="00360BE0" w:rsidP="006803C7">
      <w:pPr>
        <w:spacing w:after="0" w:line="480" w:lineRule="auto"/>
        <w:contextualSpacing/>
        <w:jc w:val="center"/>
        <w:rPr>
          <w:rFonts w:ascii="Times New Roman" w:hAnsi="Times New Roman" w:cs="Times New Roman"/>
          <w:b/>
          <w:sz w:val="24"/>
          <w:szCs w:val="24"/>
        </w:rPr>
      </w:pPr>
      <w:r w:rsidRPr="001D7C6E">
        <w:rPr>
          <w:rFonts w:ascii="Times New Roman" w:hAnsi="Times New Roman" w:cs="Times New Roman"/>
          <w:b/>
          <w:sz w:val="24"/>
          <w:szCs w:val="24"/>
        </w:rPr>
        <w:t>Results</w:t>
      </w:r>
    </w:p>
    <w:p w14:paraId="284576E6" w14:textId="77777777" w:rsidR="00CB0C1F" w:rsidRPr="001D7C6E" w:rsidRDefault="00CB0C1F"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Analysis</w:t>
      </w:r>
    </w:p>
    <w:p w14:paraId="3F8B43E6" w14:textId="58F5BC73" w:rsidR="00BF2273" w:rsidRDefault="006450CC"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00BF2273">
        <w:rPr>
          <w:rFonts w:ascii="Times New Roman" w:hAnsi="Times New Roman" w:cs="Times New Roman"/>
          <w:sz w:val="24"/>
          <w:szCs w:val="24"/>
        </w:rPr>
        <w:t xml:space="preserve">he </w:t>
      </w:r>
      <w:r>
        <w:rPr>
          <w:rFonts w:ascii="Times New Roman" w:hAnsi="Times New Roman" w:cs="Times New Roman"/>
          <w:sz w:val="24"/>
          <w:szCs w:val="24"/>
        </w:rPr>
        <w:t xml:space="preserve">primary hypothesis motivating this </w:t>
      </w:r>
      <w:r w:rsidR="00BF2273">
        <w:rPr>
          <w:rFonts w:ascii="Times New Roman" w:hAnsi="Times New Roman" w:cs="Times New Roman"/>
          <w:sz w:val="24"/>
          <w:szCs w:val="24"/>
        </w:rPr>
        <w:t>study was that playing a video game featuring a</w:t>
      </w:r>
      <w:r>
        <w:rPr>
          <w:rFonts w:ascii="Times New Roman" w:hAnsi="Times New Roman" w:cs="Times New Roman"/>
          <w:sz w:val="24"/>
          <w:szCs w:val="24"/>
        </w:rPr>
        <w:t xml:space="preserve"> realistic</w:t>
      </w:r>
      <w:r w:rsidR="00BF2273">
        <w:rPr>
          <w:rFonts w:ascii="Times New Roman" w:hAnsi="Times New Roman" w:cs="Times New Roman"/>
          <w:sz w:val="24"/>
          <w:szCs w:val="24"/>
        </w:rPr>
        <w:t xml:space="preserve"> AR-15 would influence gun attitudes relative to </w:t>
      </w:r>
      <w:r>
        <w:rPr>
          <w:rFonts w:ascii="Times New Roman" w:hAnsi="Times New Roman" w:cs="Times New Roman"/>
          <w:sz w:val="24"/>
          <w:szCs w:val="24"/>
        </w:rPr>
        <w:t xml:space="preserve">playing the same game using </w:t>
      </w:r>
      <w:r w:rsidR="00BF2273">
        <w:rPr>
          <w:rFonts w:ascii="Times New Roman" w:hAnsi="Times New Roman" w:cs="Times New Roman"/>
          <w:sz w:val="24"/>
          <w:szCs w:val="24"/>
        </w:rPr>
        <w:t xml:space="preserve">a science-fiction </w:t>
      </w:r>
      <w:r>
        <w:rPr>
          <w:rFonts w:ascii="Times New Roman" w:hAnsi="Times New Roman" w:cs="Times New Roman"/>
          <w:sz w:val="24"/>
          <w:szCs w:val="24"/>
        </w:rPr>
        <w:t>weapon</w:t>
      </w:r>
      <w:ins w:id="78" w:author="Joe" w:date="2016-04-02T20:45:00Z">
        <w:r w:rsidR="00DC6A12">
          <w:rPr>
            <w:rFonts w:ascii="Times New Roman" w:hAnsi="Times New Roman" w:cs="Times New Roman"/>
            <w:sz w:val="24"/>
            <w:szCs w:val="24"/>
          </w:rPr>
          <w:t>.</w:t>
        </w:r>
      </w:ins>
      <w:del w:id="79" w:author="Joe" w:date="2016-04-02T20:45:00Z">
        <w:r w:rsidR="00BF2273" w:rsidDel="00DC6A12">
          <w:rPr>
            <w:rFonts w:ascii="Times New Roman" w:hAnsi="Times New Roman" w:cs="Times New Roman"/>
            <w:sz w:val="24"/>
            <w:szCs w:val="24"/>
          </w:rPr>
          <w:delText>,</w:delText>
        </w:r>
      </w:del>
      <w:r w:rsidR="00BF2273">
        <w:rPr>
          <w:rFonts w:ascii="Times New Roman" w:hAnsi="Times New Roman" w:cs="Times New Roman"/>
          <w:sz w:val="24"/>
          <w:szCs w:val="24"/>
        </w:rPr>
        <w:t xml:space="preserve"> </w:t>
      </w:r>
      <w:ins w:id="80" w:author="Joe" w:date="2016-04-02T20:46:00Z">
        <w:r w:rsidR="00DC6A12">
          <w:rPr>
            <w:rFonts w:ascii="Times New Roman" w:hAnsi="Times New Roman" w:cs="Times New Roman"/>
            <w:sz w:val="24"/>
            <w:szCs w:val="24"/>
          </w:rPr>
          <w:t>Players who used a powerful and attractive AR-15 were expected to have more positive attitudes towards the real-world AR-15 and possibly stronger pro-gun opinions for public policy</w:t>
        </w:r>
      </w:ins>
      <w:ins w:id="81" w:author="Joe" w:date="2016-04-02T20:47:00Z">
        <w:r w:rsidR="00DC6A12">
          <w:rPr>
            <w:rFonts w:ascii="Times New Roman" w:hAnsi="Times New Roman" w:cs="Times New Roman"/>
            <w:sz w:val="24"/>
            <w:szCs w:val="24"/>
          </w:rPr>
          <w:t>, relative to the science-fiction-weapon control</w:t>
        </w:r>
      </w:ins>
      <w:ins w:id="82" w:author="Joe" w:date="2016-04-02T20:46:00Z">
        <w:r w:rsidR="00DC6A12">
          <w:rPr>
            <w:rFonts w:ascii="Times New Roman" w:hAnsi="Times New Roman" w:cs="Times New Roman"/>
            <w:sz w:val="24"/>
            <w:szCs w:val="24"/>
          </w:rPr>
          <w:t xml:space="preserve">. </w:t>
        </w:r>
      </w:ins>
      <w:ins w:id="83" w:author="Joe" w:date="2016-04-02T20:47:00Z">
        <w:r w:rsidR="00DC6A12">
          <w:rPr>
            <w:rFonts w:ascii="Times New Roman" w:hAnsi="Times New Roman" w:cs="Times New Roman"/>
            <w:sz w:val="24"/>
            <w:szCs w:val="24"/>
          </w:rPr>
          <w:t xml:space="preserve">Players who used a weak and unattractive AR-15 were expected to have more negative attitudes towards the real-world AR-15 relative to </w:t>
        </w:r>
      </w:ins>
      <w:ins w:id="84" w:author="Joe" w:date="2016-04-02T20:48:00Z">
        <w:r w:rsidR="00DC6A12">
          <w:rPr>
            <w:rFonts w:ascii="Times New Roman" w:hAnsi="Times New Roman" w:cs="Times New Roman"/>
            <w:sz w:val="24"/>
            <w:szCs w:val="24"/>
          </w:rPr>
          <w:t xml:space="preserve">the </w:t>
        </w:r>
      </w:ins>
      <w:ins w:id="85" w:author="Joe" w:date="2016-04-02T20:47:00Z">
        <w:r w:rsidR="00DC6A12">
          <w:rPr>
            <w:rFonts w:ascii="Times New Roman" w:hAnsi="Times New Roman" w:cs="Times New Roman"/>
            <w:sz w:val="24"/>
            <w:szCs w:val="24"/>
          </w:rPr>
          <w:t>science-fiction</w:t>
        </w:r>
      </w:ins>
      <w:ins w:id="86" w:author="Joe" w:date="2016-04-02T20:48:00Z">
        <w:r w:rsidR="00DC6A12">
          <w:rPr>
            <w:rFonts w:ascii="Times New Roman" w:hAnsi="Times New Roman" w:cs="Times New Roman"/>
            <w:sz w:val="24"/>
            <w:szCs w:val="24"/>
          </w:rPr>
          <w:t>-weapon</w:t>
        </w:r>
      </w:ins>
      <w:ins w:id="87" w:author="Joe" w:date="2016-04-02T20:47:00Z">
        <w:r w:rsidR="00DC6A12">
          <w:rPr>
            <w:rFonts w:ascii="Times New Roman" w:hAnsi="Times New Roman" w:cs="Times New Roman"/>
            <w:sz w:val="24"/>
            <w:szCs w:val="24"/>
          </w:rPr>
          <w:t xml:space="preserve"> control</w:t>
        </w:r>
      </w:ins>
      <w:ins w:id="88" w:author="Joe" w:date="2016-04-02T20:48:00Z">
        <w:r w:rsidR="00DC6A12">
          <w:rPr>
            <w:rFonts w:ascii="Times New Roman" w:hAnsi="Times New Roman" w:cs="Times New Roman"/>
            <w:sz w:val="24"/>
            <w:szCs w:val="24"/>
          </w:rPr>
          <w:t>.</w:t>
        </w:r>
      </w:ins>
      <w:del w:id="89" w:author="Joe" w:date="2016-04-02T20:48:00Z">
        <w:r w:rsidR="00BF2273" w:rsidDel="00DC6A12">
          <w:rPr>
            <w:rFonts w:ascii="Times New Roman" w:hAnsi="Times New Roman" w:cs="Times New Roman"/>
            <w:sz w:val="24"/>
            <w:szCs w:val="24"/>
          </w:rPr>
          <w:delText xml:space="preserve">with a powerful and attractive in-game gun increasing </w:delText>
        </w:r>
      </w:del>
      <w:ins w:id="90" w:author="Bartholow, Bruce D." w:date="2016-03-25T15:30:00Z">
        <w:del w:id="91" w:author="Joe" w:date="2016-04-02T20:48:00Z">
          <w:r w:rsidDel="00DC6A12">
            <w:rPr>
              <w:rFonts w:ascii="Times New Roman" w:hAnsi="Times New Roman" w:cs="Times New Roman"/>
              <w:sz w:val="24"/>
              <w:szCs w:val="24"/>
            </w:rPr>
            <w:delText xml:space="preserve">the effects of gun type on gun attitudes </w:delText>
          </w:r>
        </w:del>
      </w:ins>
      <w:del w:id="92" w:author="Joe" w:date="2016-04-02T20:48:00Z">
        <w:r w:rsidR="00BF2273" w:rsidDel="00DC6A12">
          <w:rPr>
            <w:rFonts w:ascii="Times New Roman" w:hAnsi="Times New Roman" w:cs="Times New Roman"/>
            <w:sz w:val="24"/>
            <w:szCs w:val="24"/>
          </w:rPr>
          <w:delText xml:space="preserve">these attitudes and </w:delText>
        </w:r>
      </w:del>
      <w:ins w:id="93" w:author="Bartholow, Bruce D." w:date="2016-03-25T15:30:00Z">
        <w:del w:id="94" w:author="Joe" w:date="2016-04-02T20:48:00Z">
          <w:r w:rsidDel="00DC6A12">
            <w:rPr>
              <w:rFonts w:ascii="Times New Roman" w:hAnsi="Times New Roman" w:cs="Times New Roman"/>
              <w:sz w:val="24"/>
              <w:szCs w:val="24"/>
            </w:rPr>
            <w:delText xml:space="preserve">relative </w:delText>
          </w:r>
        </w:del>
      </w:ins>
      <w:del w:id="95" w:author="Joe" w:date="2016-04-02T20:48:00Z">
        <w:r w:rsidR="00BF2273" w:rsidDel="00DC6A12">
          <w:rPr>
            <w:rFonts w:ascii="Times New Roman" w:hAnsi="Times New Roman" w:cs="Times New Roman"/>
            <w:sz w:val="24"/>
            <w:szCs w:val="24"/>
          </w:rPr>
          <w:delText>an unattractive in-game gun decreasing these attitudes.</w:delText>
        </w:r>
      </w:del>
      <w:r w:rsidR="00BF2273">
        <w:rPr>
          <w:rFonts w:ascii="Times New Roman" w:hAnsi="Times New Roman" w:cs="Times New Roman"/>
          <w:sz w:val="24"/>
          <w:szCs w:val="24"/>
        </w:rPr>
        <w:t xml:space="preserve"> We therefore tested the evidence for a 2 </w:t>
      </w:r>
      <w:r>
        <w:rPr>
          <w:rFonts w:ascii="Times New Roman" w:hAnsi="Times New Roman" w:cs="Times New Roman"/>
          <w:sz w:val="24"/>
          <w:szCs w:val="24"/>
        </w:rPr>
        <w:t>(</w:t>
      </w:r>
      <w:r w:rsidR="00BF2273">
        <w:rPr>
          <w:rFonts w:ascii="Times New Roman" w:hAnsi="Times New Roman" w:cs="Times New Roman"/>
          <w:sz w:val="24"/>
          <w:szCs w:val="24"/>
        </w:rPr>
        <w:t>Gun Type</w:t>
      </w:r>
      <w:r w:rsidR="004C2D69">
        <w:rPr>
          <w:rFonts w:ascii="Times New Roman" w:hAnsi="Times New Roman" w:cs="Times New Roman"/>
          <w:sz w:val="24"/>
          <w:szCs w:val="24"/>
        </w:rPr>
        <w:t>)</w:t>
      </w:r>
      <w:r w:rsidR="00BF2273">
        <w:rPr>
          <w:rFonts w:ascii="Times New Roman" w:hAnsi="Times New Roman" w:cs="Times New Roman"/>
          <w:sz w:val="24"/>
          <w:szCs w:val="24"/>
        </w:rPr>
        <w:t xml:space="preserve"> × 2 </w:t>
      </w:r>
      <w:r>
        <w:rPr>
          <w:rFonts w:ascii="Times New Roman" w:hAnsi="Times New Roman" w:cs="Times New Roman"/>
          <w:sz w:val="24"/>
          <w:szCs w:val="24"/>
        </w:rPr>
        <w:t>(</w:t>
      </w:r>
      <w:r w:rsidR="00BF2273">
        <w:rPr>
          <w:rFonts w:ascii="Times New Roman" w:hAnsi="Times New Roman" w:cs="Times New Roman"/>
          <w:sz w:val="24"/>
          <w:szCs w:val="24"/>
        </w:rPr>
        <w:t>Gun Power</w:t>
      </w:r>
      <w:r>
        <w:rPr>
          <w:rFonts w:ascii="Times New Roman" w:hAnsi="Times New Roman" w:cs="Times New Roman"/>
          <w:sz w:val="24"/>
          <w:szCs w:val="24"/>
        </w:rPr>
        <w:t>)</w:t>
      </w:r>
      <w:r w:rsidR="00BF2273">
        <w:rPr>
          <w:rFonts w:ascii="Times New Roman" w:hAnsi="Times New Roman" w:cs="Times New Roman"/>
          <w:sz w:val="24"/>
          <w:szCs w:val="24"/>
        </w:rPr>
        <w:t xml:space="preserve"> interaction.</w:t>
      </w:r>
    </w:p>
    <w:p w14:paraId="684982C9" w14:textId="4778697F" w:rsidR="00B15F45" w:rsidRPr="001D7C6E" w:rsidRDefault="00B15F45"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We used the </w:t>
      </w:r>
      <w:proofErr w:type="spellStart"/>
      <w:r w:rsidRPr="001D7C6E">
        <w:rPr>
          <w:rFonts w:ascii="Times New Roman" w:hAnsi="Times New Roman" w:cs="Times New Roman"/>
          <w:sz w:val="24"/>
          <w:szCs w:val="24"/>
        </w:rPr>
        <w:t>BayesFactor</w:t>
      </w:r>
      <w:proofErr w:type="spellEnd"/>
      <w:r w:rsidRPr="001D7C6E">
        <w:rPr>
          <w:rFonts w:ascii="Times New Roman" w:hAnsi="Times New Roman" w:cs="Times New Roman"/>
          <w:sz w:val="24"/>
          <w:szCs w:val="24"/>
        </w:rPr>
        <w:t xml:space="preserve"> package</w:t>
      </w:r>
      <w:r w:rsidR="00A109D8">
        <w:rPr>
          <w:rFonts w:ascii="Times New Roman" w:hAnsi="Times New Roman" w:cs="Times New Roman"/>
          <w:sz w:val="24"/>
          <w:szCs w:val="24"/>
        </w:rPr>
        <w:t xml:space="preserve"> (Morey &amp; Rouder, 2015)</w:t>
      </w:r>
      <w:r w:rsidRPr="001D7C6E">
        <w:rPr>
          <w:rFonts w:ascii="Times New Roman" w:hAnsi="Times New Roman" w:cs="Times New Roman"/>
          <w:sz w:val="24"/>
          <w:szCs w:val="24"/>
        </w:rPr>
        <w:t xml:space="preserve"> for </w:t>
      </w:r>
      <w:r w:rsidRPr="001D7C6E">
        <w:rPr>
          <w:rFonts w:ascii="Times New Roman" w:hAnsi="Times New Roman" w:cs="Times New Roman"/>
          <w:b/>
          <w:sz w:val="24"/>
          <w:szCs w:val="24"/>
        </w:rPr>
        <w:t>R</w:t>
      </w:r>
      <w:r w:rsidRPr="001D7C6E">
        <w:rPr>
          <w:rFonts w:ascii="Times New Roman" w:hAnsi="Times New Roman" w:cs="Times New Roman"/>
          <w:sz w:val="24"/>
          <w:szCs w:val="24"/>
        </w:rPr>
        <w:t xml:space="preserve"> to perform all analyses </w:t>
      </w:r>
      <w:r w:rsidR="001D2396" w:rsidRPr="001D7C6E">
        <w:rPr>
          <w:rFonts w:ascii="Times New Roman" w:hAnsi="Times New Roman" w:cs="Times New Roman"/>
          <w:sz w:val="24"/>
          <w:szCs w:val="24"/>
        </w:rPr>
        <w:t>involving those outcomes that were normally distributed</w:t>
      </w:r>
      <w:r w:rsidRPr="001D7C6E">
        <w:rPr>
          <w:rFonts w:ascii="Times New Roman" w:hAnsi="Times New Roman" w:cs="Times New Roman"/>
          <w:sz w:val="24"/>
          <w:szCs w:val="24"/>
        </w:rPr>
        <w:t xml:space="preserve">. This being some of the first research in </w:t>
      </w:r>
      <w:r w:rsidRPr="001D7C6E">
        <w:rPr>
          <w:rFonts w:ascii="Times New Roman" w:hAnsi="Times New Roman" w:cs="Times New Roman"/>
          <w:sz w:val="24"/>
          <w:szCs w:val="24"/>
        </w:rPr>
        <w:lastRenderedPageBreak/>
        <w:t xml:space="preserve">the area, we did not know exactly what effect size to anticipate; thus, we used a default two-tailed Cauchy prior with scale </w:t>
      </w:r>
      <w:r w:rsidRPr="001D7C6E">
        <w:rPr>
          <w:rFonts w:ascii="Times New Roman" w:hAnsi="Times New Roman" w:cs="Times New Roman"/>
          <w:i/>
          <w:sz w:val="24"/>
          <w:szCs w:val="24"/>
        </w:rPr>
        <w:t xml:space="preserve">r </w:t>
      </w:r>
      <w:r w:rsidRPr="001D7C6E">
        <w:rPr>
          <w:rFonts w:ascii="Times New Roman" w:hAnsi="Times New Roman" w:cs="Times New Roman"/>
          <w:sz w:val="24"/>
          <w:szCs w:val="24"/>
        </w:rPr>
        <w:t xml:space="preserve">= 0.5, reflecting anticipated effects of modest size, commensurate with most effects in social psychology. For each outcome, we conducted an ANOVA with factors of Gun Type, Gun Power, participant’s gender, and participant’s political orientation. </w:t>
      </w:r>
    </w:p>
    <w:p w14:paraId="0E8728FD" w14:textId="723C387D" w:rsidR="004365C9"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each Bayesian analysis, we report Bayes factors. Bayes factors represent the ratio of the probability of the data given one model over the probability of the data given another model. This gives the evidence, in odds, for one model over another model. Multiplying this Bayes factor against the prior odds gives an updated posterior odds. For example, if one thought there was only a 1 in 10 chance that Manipulation A would have an effect, and the Bayes factor for a Manipulation A model over the null model was 10:1, the posterior odds of Manipulation A having an effect would be 1:1. That is, given an unlikely phenomenon and a considerable amount of evidence, the phenomenon would be considered as likely as not.</w:t>
      </w:r>
    </w:p>
    <w:p w14:paraId="1AA878CD" w14:textId="38C58E17" w:rsidR="004365C9" w:rsidRPr="006803C7" w:rsidRDefault="004365C9"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analysis, we compare four models. The first is a covariates-only model, which describes outcomes as a function </w:t>
      </w:r>
      <w:r w:rsidR="00A249C8">
        <w:rPr>
          <w:rFonts w:ascii="Times New Roman" w:hAnsi="Times New Roman" w:cs="Times New Roman"/>
          <w:sz w:val="24"/>
          <w:szCs w:val="24"/>
        </w:rPr>
        <w:t xml:space="preserve">of subjects’ gender and political orientation. This model treats </w:t>
      </w:r>
      <w:r w:rsidR="00F1219D">
        <w:rPr>
          <w:rFonts w:ascii="Times New Roman" w:hAnsi="Times New Roman" w:cs="Times New Roman"/>
          <w:sz w:val="24"/>
          <w:szCs w:val="24"/>
        </w:rPr>
        <w:t>the experimental manipulations of gun type, gun power, and their interaction</w:t>
      </w:r>
      <w:r w:rsidR="00A249C8">
        <w:rPr>
          <w:rFonts w:ascii="Times New Roman" w:hAnsi="Times New Roman" w:cs="Times New Roman"/>
          <w:sz w:val="24"/>
          <w:szCs w:val="24"/>
        </w:rPr>
        <w:t xml:space="preserve"> as having had no effect. The second is a full model consisting of </w:t>
      </w:r>
      <w:r w:rsidR="00F1219D">
        <w:rPr>
          <w:rFonts w:ascii="Times New Roman" w:hAnsi="Times New Roman" w:cs="Times New Roman"/>
          <w:sz w:val="24"/>
          <w:szCs w:val="24"/>
        </w:rPr>
        <w:t>the covariates, the main effects of gun type and gun power, and the interacti</w:t>
      </w:r>
      <w:r w:rsidR="00F1219D" w:rsidRPr="006803C7">
        <w:rPr>
          <w:rFonts w:ascii="Times New Roman" w:hAnsi="Times New Roman" w:cs="Times New Roman"/>
          <w:sz w:val="24"/>
          <w:szCs w:val="24"/>
        </w:rPr>
        <w:t xml:space="preserve">on of gun type and gun power. </w:t>
      </w:r>
      <w:r w:rsidR="006A063E" w:rsidRPr="006803C7">
        <w:rPr>
          <w:rFonts w:ascii="Times New Roman" w:hAnsi="Times New Roman" w:cs="Times New Roman"/>
          <w:sz w:val="24"/>
          <w:szCs w:val="24"/>
        </w:rPr>
        <w:t xml:space="preserve">The third model is an additive model similar to the full model, but it removes the interaction of gun type and gun power. The fourth model is the null model, in which no variable predicts the outcome. Comparisons of the second model (full model) against the third model (additive model) </w:t>
      </w:r>
      <w:r w:rsidR="00517643" w:rsidRPr="006803C7">
        <w:rPr>
          <w:rFonts w:ascii="Times New Roman" w:hAnsi="Times New Roman" w:cs="Times New Roman"/>
          <w:sz w:val="24"/>
          <w:szCs w:val="24"/>
        </w:rPr>
        <w:t xml:space="preserve">give the evidence for or against our hypothesized effect, the </w:t>
      </w:r>
      <w:r w:rsidR="006450CC">
        <w:rPr>
          <w:rFonts w:ascii="Times New Roman" w:hAnsi="Times New Roman" w:cs="Times New Roman"/>
          <w:sz w:val="24"/>
          <w:szCs w:val="24"/>
        </w:rPr>
        <w:t>G</w:t>
      </w:r>
      <w:r w:rsidR="006450CC" w:rsidRPr="006803C7">
        <w:rPr>
          <w:rFonts w:ascii="Times New Roman" w:hAnsi="Times New Roman" w:cs="Times New Roman"/>
          <w:sz w:val="24"/>
          <w:szCs w:val="24"/>
        </w:rPr>
        <w:t xml:space="preserve">un </w:t>
      </w:r>
      <w:r w:rsidR="004C2D69">
        <w:rPr>
          <w:rFonts w:ascii="Times New Roman" w:hAnsi="Times New Roman" w:cs="Times New Roman"/>
          <w:sz w:val="24"/>
          <w:szCs w:val="24"/>
        </w:rPr>
        <w:t>T</w:t>
      </w:r>
      <w:r w:rsidR="00517643" w:rsidRPr="006803C7">
        <w:rPr>
          <w:rFonts w:ascii="Times New Roman" w:hAnsi="Times New Roman" w:cs="Times New Roman"/>
          <w:sz w:val="24"/>
          <w:szCs w:val="24"/>
        </w:rPr>
        <w:t xml:space="preserve">ype × </w:t>
      </w:r>
      <w:r w:rsidR="006450CC">
        <w:rPr>
          <w:rFonts w:ascii="Times New Roman" w:hAnsi="Times New Roman" w:cs="Times New Roman"/>
          <w:sz w:val="24"/>
          <w:szCs w:val="24"/>
        </w:rPr>
        <w:t>G</w:t>
      </w:r>
      <w:r w:rsidR="00517643" w:rsidRPr="006803C7">
        <w:rPr>
          <w:rFonts w:ascii="Times New Roman" w:hAnsi="Times New Roman" w:cs="Times New Roman"/>
          <w:sz w:val="24"/>
          <w:szCs w:val="24"/>
        </w:rPr>
        <w:t xml:space="preserve">un </w:t>
      </w:r>
      <w:r w:rsidR="004C2D69">
        <w:rPr>
          <w:rFonts w:ascii="Times New Roman" w:hAnsi="Times New Roman" w:cs="Times New Roman"/>
          <w:sz w:val="24"/>
          <w:szCs w:val="24"/>
        </w:rPr>
        <w:t>P</w:t>
      </w:r>
      <w:r w:rsidR="00517643" w:rsidRPr="006803C7">
        <w:rPr>
          <w:rFonts w:ascii="Times New Roman" w:hAnsi="Times New Roman" w:cs="Times New Roman"/>
          <w:sz w:val="24"/>
          <w:szCs w:val="24"/>
        </w:rPr>
        <w:t>ower interaction.</w:t>
      </w:r>
    </w:p>
    <w:p w14:paraId="1CB3DA07" w14:textId="66A3BBDE" w:rsidR="00B15F45" w:rsidRPr="006803C7" w:rsidRDefault="00B15F45" w:rsidP="006803C7">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lastRenderedPageBreak/>
        <w:t xml:space="preserve">Our percentage-based outcomes were better described with a gamma distribution. Since </w:t>
      </w:r>
      <w:proofErr w:type="spellStart"/>
      <w:r w:rsidRPr="006803C7">
        <w:rPr>
          <w:rFonts w:ascii="Times New Roman" w:hAnsi="Times New Roman" w:cs="Times New Roman"/>
          <w:sz w:val="24"/>
          <w:szCs w:val="24"/>
        </w:rPr>
        <w:t>BayesFactor</w:t>
      </w:r>
      <w:proofErr w:type="spellEnd"/>
      <w:r w:rsidRPr="006803C7">
        <w:rPr>
          <w:rFonts w:ascii="Times New Roman" w:hAnsi="Times New Roman" w:cs="Times New Roman"/>
          <w:sz w:val="24"/>
          <w:szCs w:val="24"/>
        </w:rPr>
        <w:t xml:space="preserve"> does not allow comparison of generalized linear models, we simply report parameter estimates and </w:t>
      </w:r>
      <w:r w:rsidRPr="006803C7">
        <w:rPr>
          <w:rFonts w:ascii="Times New Roman" w:hAnsi="Times New Roman" w:cs="Times New Roman"/>
          <w:i/>
          <w:sz w:val="24"/>
          <w:szCs w:val="24"/>
        </w:rPr>
        <w:t>p</w:t>
      </w:r>
      <w:r w:rsidRPr="006803C7">
        <w:rPr>
          <w:rFonts w:ascii="Times New Roman" w:hAnsi="Times New Roman" w:cs="Times New Roman"/>
          <w:sz w:val="24"/>
          <w:szCs w:val="24"/>
        </w:rPr>
        <w:t>-values for these outcomes.</w:t>
      </w:r>
      <w:r w:rsidR="006A4D66" w:rsidRPr="006803C7">
        <w:rPr>
          <w:rFonts w:ascii="Times New Roman" w:hAnsi="Times New Roman" w:cs="Times New Roman"/>
          <w:sz w:val="24"/>
          <w:szCs w:val="24"/>
        </w:rPr>
        <w:t xml:space="preserve"> Similarly, magazine capacity was not normally distributed and could not be analyzed using </w:t>
      </w:r>
      <w:proofErr w:type="spellStart"/>
      <w:r w:rsidR="006A4D66" w:rsidRPr="006803C7">
        <w:rPr>
          <w:rFonts w:ascii="Times New Roman" w:hAnsi="Times New Roman" w:cs="Times New Roman"/>
          <w:sz w:val="24"/>
          <w:szCs w:val="24"/>
        </w:rPr>
        <w:t>BayesFactor</w:t>
      </w:r>
      <w:proofErr w:type="spellEnd"/>
      <w:r w:rsidR="006A4D66" w:rsidRPr="006803C7">
        <w:rPr>
          <w:rFonts w:ascii="Times New Roman" w:hAnsi="Times New Roman" w:cs="Times New Roman"/>
          <w:sz w:val="24"/>
          <w:szCs w:val="24"/>
        </w:rPr>
        <w:t>. Readers with greater modeling acumen than ours are invited to retrieve the data from the GitHub repository and perform the appropriate Bayesian analysis.</w:t>
      </w:r>
    </w:p>
    <w:p w14:paraId="4CBF1A62" w14:textId="77777777" w:rsidR="00AD2F5A" w:rsidRPr="00AD2F5A" w:rsidRDefault="00AD2F5A" w:rsidP="00AD2F5A">
      <w:pPr>
        <w:spacing w:after="0" w:line="480" w:lineRule="auto"/>
        <w:ind w:firstLine="720"/>
        <w:contextualSpacing/>
        <w:rPr>
          <w:rFonts w:ascii="Times New Roman" w:hAnsi="Times New Roman" w:cs="Times New Roman"/>
          <w:sz w:val="24"/>
          <w:szCs w:val="24"/>
        </w:rPr>
      </w:pPr>
      <w:r w:rsidRPr="00AD2F5A">
        <w:rPr>
          <w:rFonts w:ascii="Times New Roman" w:hAnsi="Times New Roman" w:cs="Times New Roman"/>
          <w:b/>
          <w:sz w:val="24"/>
          <w:szCs w:val="24"/>
        </w:rPr>
        <w:t>Manipulation check.</w:t>
      </w:r>
      <w:r w:rsidRPr="00AD2F5A">
        <w:rPr>
          <w:rFonts w:ascii="Times New Roman" w:hAnsi="Times New Roman" w:cs="Times New Roman"/>
          <w:sz w:val="24"/>
          <w:szCs w:val="24"/>
        </w:rPr>
        <w:t xml:space="preserve"> We tested how assignment to the 2 × 2 design influenced participants' in-game performance, as measured by the number of times the player died and the number of monsters the player killed.</w:t>
      </w:r>
    </w:p>
    <w:p w14:paraId="5A63ED5A" w14:textId="21814E30" w:rsidR="00AD2F5A" w:rsidRDefault="00AD2F5A" w:rsidP="00AD2F5A">
      <w:pPr>
        <w:pStyle w:val="BodyText"/>
        <w:ind w:firstLine="720"/>
      </w:pPr>
      <w:r>
        <w:t xml:space="preserve">Count of player deaths was highly skewed and perhaps best </w:t>
      </w:r>
      <w:proofErr w:type="spellStart"/>
      <w:r>
        <w:t>decribed</w:t>
      </w:r>
      <w:proofErr w:type="spellEnd"/>
      <w:r>
        <w:t xml:space="preserve"> by a zero-inflated negative binomial distribution. A logit link was used for the zero inflation, and a log link was used for the negative binomial. Supporting this modeling decision, the </w:t>
      </w:r>
      <w:proofErr w:type="spellStart"/>
      <w:r>
        <w:t>overdispersion</w:t>
      </w:r>
      <w:proofErr w:type="spellEnd"/>
      <w:r>
        <w:t xml:space="preserve"> parameter was statistically significant, </w:t>
      </w:r>
      <w:r>
        <w:rPr>
          <w:i/>
        </w:rPr>
        <w:t>p</w:t>
      </w:r>
      <w:r>
        <w:t xml:space="preserve"> = .003. With regard to the number of times players died, neither the gun power (strong vs. weak; </w:t>
      </w:r>
      <w:r>
        <w:rPr>
          <w:i/>
        </w:rPr>
        <w:t>b</w:t>
      </w:r>
      <w:r>
        <w:t xml:space="preserve"> = -0.031, </w:t>
      </w:r>
      <w:proofErr w:type="gramStart"/>
      <w:r>
        <w:rPr>
          <w:i/>
        </w:rPr>
        <w:t>t</w:t>
      </w:r>
      <w:r>
        <w:t>(</w:t>
      </w:r>
      <w:proofErr w:type="gramEnd"/>
      <w:r>
        <w:t xml:space="preserve">170) = -0.132, </w:t>
      </w:r>
      <w:r>
        <w:rPr>
          <w:i/>
        </w:rPr>
        <w:t>p</w:t>
      </w:r>
      <w:r>
        <w:t xml:space="preserve"> = .895) nor gun type (realistic vs. sci-fi; </w:t>
      </w:r>
      <w:r>
        <w:rPr>
          <w:i/>
        </w:rPr>
        <w:t>b</w:t>
      </w:r>
      <w:r>
        <w:t xml:space="preserve"> = -0.091, </w:t>
      </w:r>
      <w:r>
        <w:rPr>
          <w:i/>
        </w:rPr>
        <w:t>t</w:t>
      </w:r>
      <w:r>
        <w:t xml:space="preserve">(170) = -0.466, </w:t>
      </w:r>
      <w:r>
        <w:rPr>
          <w:i/>
        </w:rPr>
        <w:t>p</w:t>
      </w:r>
      <w:r>
        <w:t xml:space="preserve"> = .642) significantly influenced this outcome. Gun power and gun type did not significantly interact, </w:t>
      </w:r>
      <w:r>
        <w:rPr>
          <w:i/>
        </w:rPr>
        <w:t>b</w:t>
      </w:r>
      <w:r>
        <w:t xml:space="preserve"> = 0.043, </w:t>
      </w:r>
      <w:proofErr w:type="gramStart"/>
      <w:r>
        <w:rPr>
          <w:i/>
        </w:rPr>
        <w:t>t</w:t>
      </w:r>
      <w:r>
        <w:t>(</w:t>
      </w:r>
      <w:proofErr w:type="gramEnd"/>
      <w:r>
        <w:t xml:space="preserve">170) = 0.131, </w:t>
      </w:r>
      <w:r>
        <w:rPr>
          <w:i/>
        </w:rPr>
        <w:t>p</w:t>
      </w:r>
      <w:r>
        <w:t xml:space="preserve"> = .896. With regard to whether players died at all (e.g., the zero-inflation model parameters), neither the gun power (</w:t>
      </w:r>
      <w:r>
        <w:rPr>
          <w:i/>
        </w:rPr>
        <w:t>b</w:t>
      </w:r>
      <w:r>
        <w:t xml:space="preserve"> = 11.624, </w:t>
      </w:r>
      <w:proofErr w:type="gramStart"/>
      <w:r>
        <w:rPr>
          <w:i/>
        </w:rPr>
        <w:t>t</w:t>
      </w:r>
      <w:r>
        <w:t>(</w:t>
      </w:r>
      <w:proofErr w:type="gramEnd"/>
      <w:r>
        <w:t xml:space="preserve">170) = 0.065, </w:t>
      </w:r>
      <w:r>
        <w:rPr>
          <w:i/>
        </w:rPr>
        <w:t>p</w:t>
      </w:r>
      <w:r>
        <w:t xml:space="preserve"> = .948) nor gun type (</w:t>
      </w:r>
      <w:r>
        <w:rPr>
          <w:i/>
        </w:rPr>
        <w:t>b</w:t>
      </w:r>
      <w:r>
        <w:t xml:space="preserve"> = -2.538, </w:t>
      </w:r>
      <w:r>
        <w:rPr>
          <w:i/>
        </w:rPr>
        <w:t>t</w:t>
      </w:r>
      <w:r>
        <w:t xml:space="preserve">(170) = -0.004, </w:t>
      </w:r>
      <w:r>
        <w:rPr>
          <w:i/>
        </w:rPr>
        <w:t>p</w:t>
      </w:r>
      <w:r>
        <w:t xml:space="preserve"> = .997) had a significant effect. They did not significantly interact, either (</w:t>
      </w:r>
      <w:r>
        <w:rPr>
          <w:i/>
        </w:rPr>
        <w:t>b</w:t>
      </w:r>
      <w:r>
        <w:t xml:space="preserve"> = 2.45, </w:t>
      </w:r>
      <w:proofErr w:type="gramStart"/>
      <w:r>
        <w:rPr>
          <w:i/>
        </w:rPr>
        <w:t>t</w:t>
      </w:r>
      <w:r>
        <w:t>(</w:t>
      </w:r>
      <w:proofErr w:type="gramEnd"/>
      <w:r>
        <w:t xml:space="preserve">170) = 0.004, </w:t>
      </w:r>
      <w:r>
        <w:rPr>
          <w:i/>
        </w:rPr>
        <w:t>p</w:t>
      </w:r>
      <w:r>
        <w:t xml:space="preserve"> = .997).</w:t>
      </w:r>
    </w:p>
    <w:p w14:paraId="46958809" w14:textId="77777777" w:rsidR="00AD2F5A" w:rsidRDefault="00AD2F5A" w:rsidP="00AD2F5A">
      <w:pPr>
        <w:pStyle w:val="BodyText"/>
        <w:ind w:firstLine="720"/>
      </w:pPr>
      <w:r>
        <w:t xml:space="preserve">Count of killed enemies was also highly skewed, and so a negative binomial distribution was fit using a log link. Participants in the powerful-gun condition killed substantially more enemies than did those in the weak-gun condition, </w:t>
      </w:r>
      <w:r>
        <w:rPr>
          <w:i/>
        </w:rPr>
        <w:t>b</w:t>
      </w:r>
      <w:r>
        <w:t xml:space="preserve"> = 0.798, </w:t>
      </w:r>
      <w:proofErr w:type="gramStart"/>
      <w:r>
        <w:rPr>
          <w:i/>
        </w:rPr>
        <w:t>t</w:t>
      </w:r>
      <w:r>
        <w:t>(</w:t>
      </w:r>
      <w:proofErr w:type="gramEnd"/>
      <w:r>
        <w:t xml:space="preserve">170) = 10.527, </w:t>
      </w:r>
      <w:r>
        <w:rPr>
          <w:i/>
        </w:rPr>
        <w:t>p</w:t>
      </w:r>
      <w:r>
        <w:t xml:space="preserve"> &lt; .001, supporting the efficacy of the gun-power manipulation. Neither gun type (</w:t>
      </w:r>
      <w:r>
        <w:rPr>
          <w:i/>
        </w:rPr>
        <w:t>b</w:t>
      </w:r>
      <w:r>
        <w:t xml:space="preserve"> = -0.048, </w:t>
      </w:r>
      <w:proofErr w:type="gramStart"/>
      <w:r>
        <w:rPr>
          <w:i/>
        </w:rPr>
        <w:t>t</w:t>
      </w:r>
      <w:r>
        <w:t>(</w:t>
      </w:r>
      <w:proofErr w:type="gramEnd"/>
      <w:r>
        <w:t>170) = -</w:t>
      </w:r>
      <w:r>
        <w:lastRenderedPageBreak/>
        <w:t xml:space="preserve">0.632, </w:t>
      </w:r>
      <w:r>
        <w:rPr>
          <w:i/>
        </w:rPr>
        <w:t>p</w:t>
      </w:r>
      <w:r>
        <w:t xml:space="preserve"> = .527) nor the Gun Type × Gun Power interaction (</w:t>
      </w:r>
      <w:r>
        <w:rPr>
          <w:i/>
        </w:rPr>
        <w:t>b</w:t>
      </w:r>
      <w:r>
        <w:t xml:space="preserve"> = -0.045, </w:t>
      </w:r>
      <w:r>
        <w:rPr>
          <w:i/>
        </w:rPr>
        <w:t>t</w:t>
      </w:r>
      <w:r>
        <w:t xml:space="preserve">(170) = -0.419, </w:t>
      </w:r>
      <w:r>
        <w:rPr>
          <w:i/>
        </w:rPr>
        <w:t>p</w:t>
      </w:r>
      <w:r>
        <w:t xml:space="preserve"> = .675) were significantly related to the number of enemies killed.</w:t>
      </w:r>
    </w:p>
    <w:p w14:paraId="7190A226" w14:textId="77777777" w:rsidR="00AD2F5A" w:rsidRDefault="00AD2F5A" w:rsidP="00AD2F5A">
      <w:pPr>
        <w:pStyle w:val="BodyText"/>
        <w:ind w:firstLine="720"/>
      </w:pPr>
      <w:r>
        <w:t>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14:paraId="54A986B0" w14:textId="1B66CC20" w:rsidR="00AD2F5A" w:rsidRDefault="00AD2F5A" w:rsidP="00AD2F5A">
      <w:pPr>
        <w:pStyle w:val="BodyText"/>
        <w:ind w:firstLine="720"/>
      </w:pPr>
      <w:r>
        <w:t>Combination violin/boxplots for each outcome are summarized in Figures 2</w:t>
      </w:r>
      <w:r w:rsidR="00A71960">
        <w:t>,</w:t>
      </w:r>
      <w:r>
        <w:t xml:space="preserve"> 3</w:t>
      </w:r>
      <w:r w:rsidR="00A71960">
        <w:t>, and 4</w:t>
      </w:r>
      <w:r>
        <w:t>.</w:t>
      </w:r>
    </w:p>
    <w:p w14:paraId="06A0E396" w14:textId="13A9470E" w:rsidR="00AD2F5A" w:rsidRDefault="00AD2F5A" w:rsidP="00AD2F5A">
      <w:pPr>
        <w:pStyle w:val="BodyText"/>
        <w:ind w:firstLine="720"/>
      </w:pPr>
      <w:r>
        <w:rPr>
          <w:b/>
        </w:rPr>
        <w:t>2nd Amendment Advocacy.</w:t>
      </w:r>
      <w:r>
        <w:t xml:space="preserve"> Participants' 2nd Amendment advocacy was best modeled by a simple additive model of political orientation and gender, BF = 7.33</w:t>
      </w:r>
      <w:r w:rsidR="00A71960">
        <w:t xml:space="preserve"> </w:t>
      </w:r>
      <w:r>
        <w:t>×</w:t>
      </w:r>
      <w:r w:rsidR="00A71960">
        <w:t xml:space="preserve"> </w:t>
      </w:r>
      <w:proofErr w:type="gramStart"/>
      <w:r>
        <w:t>10</w:t>
      </w:r>
      <w:r w:rsidRPr="00AD2F5A">
        <w:rPr>
          <w:vertAlign w:val="superscript"/>
        </w:rPr>
        <w:t>4</w:t>
      </w:r>
      <w:r>
        <w:t xml:space="preserve"> :</w:t>
      </w:r>
      <w:proofErr w:type="gramEnd"/>
      <w:r>
        <w:t xml:space="preserve"> 1 over the null. The covariates-only model was preferred over the full model (that is, the model with covariates, gun type, gun power, and the Gun Type × Gun Power interaction), BF = 130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w:t>
      </w:r>
      <w:proofErr w:type="gramStart"/>
      <w:r>
        <w:t>1 :</w:t>
      </w:r>
      <w:proofErr w:type="gramEnd"/>
      <w:r>
        <w:t xml:space="preserve"> 4.03 for the full model relative to the additive-effects model.</w:t>
      </w:r>
    </w:p>
    <w:p w14:paraId="65479635" w14:textId="2A0EC506" w:rsidR="00AD2F5A" w:rsidRDefault="00AD2F5A" w:rsidP="00AD2F5A">
      <w:pPr>
        <w:pStyle w:val="BodyText"/>
        <w:ind w:firstLine="720"/>
      </w:pPr>
      <w:r>
        <w:rPr>
          <w:b/>
        </w:rPr>
        <w:t>Product attitudes.</w:t>
      </w:r>
      <w:r>
        <w:t xml:space="preserve"> Again, attitudes towards the AR-15 were best described by a simple additive model of political orientation and gender, BF = 3.26</w:t>
      </w:r>
      <w:r w:rsidR="00A71960">
        <w:t xml:space="preserve"> </w:t>
      </w:r>
      <w:r>
        <w:t>×</w:t>
      </w:r>
      <w:r w:rsidR="00A71960">
        <w:t xml:space="preserve"> </w:t>
      </w:r>
      <w:proofErr w:type="gramStart"/>
      <w:r>
        <w:t>10</w:t>
      </w:r>
      <w:r w:rsidRPr="00AD2F5A">
        <w:rPr>
          <w:vertAlign w:val="superscript"/>
        </w:rPr>
        <w:t>5</w:t>
      </w:r>
      <w:r>
        <w:t xml:space="preserve"> :</w:t>
      </w:r>
      <w:proofErr w:type="gramEnd"/>
      <w:r>
        <w:t xml:space="preserve"> 1 over the null. The covariates-only model was preferred to the full model, BF = </w:t>
      </w:r>
      <w:proofErr w:type="gramStart"/>
      <w:r>
        <w:t>49.8 :</w:t>
      </w:r>
      <w:proofErr w:type="gramEnd"/>
      <w:r>
        <w:t xml:space="preserve"> 1. The evidence was against a Gun Type × Gun Power interaction, BF = </w:t>
      </w:r>
      <w:proofErr w:type="gramStart"/>
      <w:r>
        <w:t>1 :</w:t>
      </w:r>
      <w:proofErr w:type="gramEnd"/>
      <w:r>
        <w:t xml:space="preserve"> 3.18 for the full model relative to the additive-effects model.</w:t>
      </w:r>
    </w:p>
    <w:p w14:paraId="065A493F" w14:textId="34B34A8C" w:rsidR="00AD2F5A" w:rsidRDefault="00AD2F5A" w:rsidP="00AD2F5A">
      <w:pPr>
        <w:pStyle w:val="BodyText"/>
        <w:ind w:firstLine="720"/>
      </w:pPr>
      <w:r>
        <w:rPr>
          <w:b/>
        </w:rPr>
        <w:t>Purchasing intentions.</w:t>
      </w:r>
      <w:r>
        <w:t xml:space="preserve"> Purchasing intentions were right-skewed. However, the </w:t>
      </w:r>
      <w:proofErr w:type="spellStart"/>
      <w:r>
        <w:t>QQplot</w:t>
      </w:r>
      <w:proofErr w:type="spellEnd"/>
      <w:r>
        <w:t xml:space="preserve"> of standardized residuals was not </w:t>
      </w:r>
      <w:del w:id="96" w:author="Joseph Hilgard" w:date="2016-04-18T10:53:00Z">
        <w:r w:rsidDel="00E36850">
          <w:delText>bad</w:delText>
        </w:r>
      </w:del>
      <w:ins w:id="97" w:author="Joseph Hilgard" w:date="2016-04-18T10:53:00Z">
        <w:r w:rsidR="00E36850">
          <w:t>terribly misshapen</w:t>
        </w:r>
      </w:ins>
      <w:r>
        <w:t xml:space="preserve">, and transforming intentions by square </w:t>
      </w:r>
      <w:r>
        <w:lastRenderedPageBreak/>
        <w:t xml:space="preserve">root or logarithm did not improve the </w:t>
      </w:r>
      <w:proofErr w:type="spellStart"/>
      <w:r>
        <w:t>QQplot</w:t>
      </w:r>
      <w:proofErr w:type="spellEnd"/>
      <w:r>
        <w:t xml:space="preserve"> much. Thus, we analyze this outcome in its natural units with the standard general linear modeling technique.</w:t>
      </w:r>
    </w:p>
    <w:p w14:paraId="50B8AF22" w14:textId="07BBD758" w:rsidR="00AD2F5A" w:rsidRDefault="00AD2F5A" w:rsidP="00AD2F5A">
      <w:pPr>
        <w:pStyle w:val="BodyText"/>
        <w:ind w:firstLine="720"/>
      </w:pPr>
      <w:r>
        <w:t>Purchasing intentions were best described by additive effects of political orientation and gender, BF = 3.46</w:t>
      </w:r>
      <w:r w:rsidR="00A71960">
        <w:t xml:space="preserve"> </w:t>
      </w:r>
      <w:r>
        <w:t>×</w:t>
      </w:r>
      <w:r w:rsidR="00A71960">
        <w:t xml:space="preserve"> </w:t>
      </w:r>
      <w:proofErr w:type="gramStart"/>
      <w:r>
        <w:t>10</w:t>
      </w:r>
      <w:r w:rsidRPr="00AD2F5A">
        <w:rPr>
          <w:vertAlign w:val="superscript"/>
        </w:rPr>
        <w:t>6</w:t>
      </w:r>
      <w:r>
        <w:t xml:space="preserve"> :</w:t>
      </w:r>
      <w:proofErr w:type="gramEnd"/>
      <w:r>
        <w:t xml:space="preserve"> 1 over the null. The covariates-only model was preferred to the full model, BF = </w:t>
      </w:r>
      <w:proofErr w:type="gramStart"/>
      <w:r>
        <w:t>19.6 :</w:t>
      </w:r>
      <w:proofErr w:type="gramEnd"/>
      <w:r>
        <w:t xml:space="preserve"> 1. The evidence was against a Gun Type × Gun Power interaction, BF = </w:t>
      </w:r>
      <w:proofErr w:type="gramStart"/>
      <w:r>
        <w:t>1 :</w:t>
      </w:r>
      <w:proofErr w:type="gramEnd"/>
      <w:r>
        <w:t xml:space="preserve"> 2.14 for the full model relative to the additive-effects model.</w:t>
      </w:r>
    </w:p>
    <w:p w14:paraId="58237C7F" w14:textId="77777777" w:rsidR="00AD2F5A" w:rsidRDefault="00AD2F5A" w:rsidP="00AD2F5A">
      <w:pPr>
        <w:pStyle w:val="BodyText"/>
        <w:ind w:firstLine="720"/>
      </w:pPr>
      <w:r>
        <w:rPr>
          <w:b/>
        </w:rPr>
        <w:t>Desire of in-game weapon.</w:t>
      </w:r>
      <w:r>
        <w:t xml:space="preserve"> 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14:paraId="646C0979" w14:textId="77777777" w:rsidR="00AD2F5A" w:rsidRDefault="00AD2F5A" w:rsidP="00AD2F5A">
      <w:pPr>
        <w:pStyle w:val="BodyText"/>
        <w:ind w:firstLine="720"/>
      </w:pPr>
      <w:r>
        <w:t xml:space="preserve">Weapon desire was best described by an effect of gender, BF = </w:t>
      </w:r>
      <w:proofErr w:type="gramStart"/>
      <w:r>
        <w:t>6.8 :</w:t>
      </w:r>
      <w:proofErr w:type="gramEnd"/>
      <w:r>
        <w:t xml:space="preserve"> 1 over the null. Adding the main and interactive effects of gun type and gun power to this gender-only model was not preferred, BF = </w:t>
      </w:r>
      <w:proofErr w:type="gramStart"/>
      <w:r>
        <w:t>1 :</w:t>
      </w:r>
      <w:proofErr w:type="gramEnd"/>
      <w:r>
        <w:t xml:space="preserve"> 145. The evidence was against the predicted Gun Type × Gun Power interaction, BF = </w:t>
      </w:r>
      <w:proofErr w:type="gramStart"/>
      <w:r>
        <w:t>1 :</w:t>
      </w:r>
      <w:proofErr w:type="gramEnd"/>
      <w:r>
        <w:t xml:space="preserve"> 4.4 for the full model relative to the additive-effects model.</w:t>
      </w:r>
    </w:p>
    <w:p w14:paraId="1FB45208" w14:textId="77777777" w:rsidR="00AD2F5A" w:rsidRDefault="00AD2F5A" w:rsidP="00AD2F5A">
      <w:pPr>
        <w:pStyle w:val="BodyText"/>
        <w:ind w:firstLine="720"/>
      </w:pPr>
      <w:r>
        <w:rPr>
          <w:b/>
        </w:rPr>
        <w:t>Policy opinion.</w:t>
      </w:r>
      <w:r>
        <w:t xml:space="preserve"> Policy views were best described by political orientation alone, BF = </w:t>
      </w:r>
      <w:proofErr w:type="gramStart"/>
      <w:r>
        <w:t>46 :</w:t>
      </w:r>
      <w:proofErr w:type="gramEnd"/>
      <w:r>
        <w:t xml:space="preserve"> 1 over the null. Adding the main and interactive effects of gun type and gun power was not supported, BF = </w:t>
      </w:r>
      <w:proofErr w:type="gramStart"/>
      <w:r>
        <w:t>1 :</w:t>
      </w:r>
      <w:proofErr w:type="gramEnd"/>
      <w:r>
        <w:t xml:space="preserve"> 31.1. The evidence was against the hypothesized Gun Type × Gun Power interaction, BF = </w:t>
      </w:r>
      <w:proofErr w:type="gramStart"/>
      <w:r>
        <w:t>1 :</w:t>
      </w:r>
      <w:proofErr w:type="gramEnd"/>
      <w:r>
        <w:t xml:space="preserve"> 4.35 for the full model relative to the additive-effects model.</w:t>
      </w:r>
    </w:p>
    <w:p w14:paraId="63BBC609" w14:textId="77777777" w:rsidR="00AD2F5A" w:rsidRDefault="00AD2F5A" w:rsidP="00AD2F5A">
      <w:pPr>
        <w:pStyle w:val="BodyText"/>
        <w:ind w:firstLine="720"/>
      </w:pPr>
      <w:r>
        <w:rPr>
          <w:b/>
        </w:rPr>
        <w:t>Rates of gun accidents and gun use.</w:t>
      </w:r>
      <w:r>
        <w:t xml:space="preserve"> Participants' estimated rates seemed to be more appropriately modeled as a gamma distribution than a normal distribution. Because responses of 0% cannot be modeled under this distribution, these responses were adjusted to 0.001%. In </w:t>
      </w:r>
      <w:r>
        <w:lastRenderedPageBreak/>
        <w:t>general, we note that participants' estimates were highly variable, ranging from 0% to 80% or more.</w:t>
      </w:r>
    </w:p>
    <w:p w14:paraId="35A92BE6" w14:textId="77777777" w:rsidR="00AD2F5A" w:rsidRDefault="00AD2F5A" w:rsidP="00AD2F5A">
      <w:pPr>
        <w:pStyle w:val="BodyText"/>
        <w:ind w:firstLine="720"/>
      </w:pPr>
      <w:r>
        <w:t xml:space="preserve">Only a few idiosyncratic predictors reached statistical significance. Republicans, relative to liberals, thought it more probable that a gun owner would experience a gun-related accident such as an accidental discharge, </w:t>
      </w:r>
      <w:r>
        <w:rPr>
          <w:i/>
        </w:rPr>
        <w:t>b</w:t>
      </w:r>
      <w:r>
        <w:t xml:space="preserve"> = 0.017, </w:t>
      </w:r>
      <w:proofErr w:type="gramStart"/>
      <w:r>
        <w:rPr>
          <w:i/>
        </w:rPr>
        <w:t>t</w:t>
      </w:r>
      <w:r>
        <w:t>(</w:t>
      </w:r>
      <w:proofErr w:type="gramEnd"/>
      <w:r>
        <w:t xml:space="preserve">166) = 2.668, </w:t>
      </w:r>
      <w:r>
        <w:rPr>
          <w:i/>
        </w:rPr>
        <w:t>p</w:t>
      </w:r>
      <w:r>
        <w:t xml:space="preserve"> = .008. Men, relative to women, thought it more probable that a gun owner might have a gun stolen from them, </w:t>
      </w:r>
      <w:r>
        <w:rPr>
          <w:i/>
        </w:rPr>
        <w:t>b</w:t>
      </w:r>
      <w:r>
        <w:t xml:space="preserve"> = 0.015, </w:t>
      </w:r>
      <w:proofErr w:type="gramStart"/>
      <w:r>
        <w:rPr>
          <w:i/>
        </w:rPr>
        <w:t>t</w:t>
      </w:r>
      <w:r>
        <w:t>(</w:t>
      </w:r>
      <w:proofErr w:type="gramEnd"/>
      <w:r>
        <w:t xml:space="preserve">166) = 2.373, </w:t>
      </w:r>
      <w:r>
        <w:rPr>
          <w:i/>
        </w:rPr>
        <w:t>p</w:t>
      </w:r>
      <w:r>
        <w:t xml:space="preserve"> = .019. Libertarians, relative to other political parties, thought it more probable that a gun owner would ever use their gun in an act of self-defense, </w:t>
      </w:r>
      <w:r>
        <w:rPr>
          <w:i/>
        </w:rPr>
        <w:t>b</w:t>
      </w:r>
      <w:r>
        <w:t xml:space="preserve"> = 0.138, </w:t>
      </w:r>
      <w:proofErr w:type="gramStart"/>
      <w:r>
        <w:rPr>
          <w:i/>
        </w:rPr>
        <w:t>t</w:t>
      </w:r>
      <w:r>
        <w:t>(</w:t>
      </w:r>
      <w:proofErr w:type="gramEnd"/>
      <w:r>
        <w:t xml:space="preserve">166) = 2.28, </w:t>
      </w:r>
      <w:r>
        <w:rPr>
          <w:i/>
        </w:rPr>
        <w:t>p</w:t>
      </w:r>
      <w:r>
        <w:t xml:space="preserve"> = .024. None of these estimated rates were significantly predicted by the game participants had played. Full tables of model output are provided in Supplementary Table 1.</w:t>
      </w:r>
    </w:p>
    <w:p w14:paraId="3605EE39" w14:textId="77777777" w:rsidR="00AD2F5A" w:rsidRDefault="00AD2F5A" w:rsidP="00AD2F5A">
      <w:pPr>
        <w:pStyle w:val="BodyText"/>
        <w:ind w:firstLine="720"/>
      </w:pPr>
      <w:r>
        <w:rPr>
          <w:b/>
        </w:rPr>
        <w:t>Magazine capacity.</w:t>
      </w:r>
      <w:r>
        <w:t xml:space="preserve"> Several participants listed very large values (e.g., 100 or more) for a maximum magazine size, or wrote in responses to the effect that there should be no such government-imposed limit. We tried modeling this outcome in two ways. First, we </w:t>
      </w:r>
      <w:proofErr w:type="spellStart"/>
      <w:r>
        <w:t>winsorized</w:t>
      </w:r>
      <w:proofErr w:type="spellEnd"/>
      <w:r>
        <w:t xml:space="preserve"> all responses in excess of 30 down to 30 and attempted a linear model. Second, we coded a dichotomous variable for responses less than 30 and responses equal to or greater than 30 and attempted a logistic model. The linear model suggested that males (</w:t>
      </w:r>
      <w:r>
        <w:rPr>
          <w:i/>
        </w:rPr>
        <w:t>b</w:t>
      </w:r>
      <w:r>
        <w:t xml:space="preserve"> = 3.508, </w:t>
      </w:r>
      <w:proofErr w:type="gramStart"/>
      <w:r>
        <w:rPr>
          <w:i/>
        </w:rPr>
        <w:t>t</w:t>
      </w:r>
      <w:r>
        <w:t>(</w:t>
      </w:r>
      <w:proofErr w:type="gramEnd"/>
      <w:r>
        <w:t xml:space="preserve">163) = 2.229, </w:t>
      </w:r>
      <w:r>
        <w:rPr>
          <w:i/>
        </w:rPr>
        <w:t>p</w:t>
      </w:r>
      <w:r>
        <w:t xml:space="preserve"> = .027) and libertarians (</w:t>
      </w:r>
      <w:r>
        <w:rPr>
          <w:i/>
        </w:rPr>
        <w:t>b</w:t>
      </w:r>
      <w:r>
        <w:t xml:space="preserve"> = 5.579, </w:t>
      </w:r>
      <w:r>
        <w:rPr>
          <w:i/>
        </w:rPr>
        <w:t>t</w:t>
      </w:r>
      <w:r>
        <w:t xml:space="preserve">(163) = 2.032, </w:t>
      </w:r>
      <w:r>
        <w:rPr>
          <w:i/>
        </w:rPr>
        <w:t>p</w:t>
      </w:r>
      <w:r>
        <w:t xml:space="preserve"> = .044) supported larger magazine sizes than did females and democrats. The logistic model found no significant predictors. Neither model detected any significant effects of game.</w:t>
      </w:r>
    </w:p>
    <w:p w14:paraId="09A65DAF" w14:textId="509973F7" w:rsidR="001C69A3" w:rsidRPr="006803C7" w:rsidRDefault="00872159" w:rsidP="006803C7">
      <w:pPr>
        <w:spacing w:after="0" w:line="480" w:lineRule="auto"/>
        <w:contextualSpacing/>
        <w:jc w:val="center"/>
        <w:rPr>
          <w:rFonts w:ascii="Times New Roman" w:hAnsi="Times New Roman" w:cs="Times New Roman"/>
          <w:b/>
          <w:sz w:val="24"/>
          <w:szCs w:val="24"/>
        </w:rPr>
      </w:pPr>
      <w:r w:rsidRPr="006803C7">
        <w:rPr>
          <w:rFonts w:ascii="Times New Roman" w:hAnsi="Times New Roman" w:cs="Times New Roman"/>
          <w:b/>
          <w:sz w:val="24"/>
          <w:szCs w:val="24"/>
        </w:rPr>
        <w:t>Discussion</w:t>
      </w:r>
    </w:p>
    <w:p w14:paraId="4E64C45C" w14:textId="1870773C" w:rsidR="00872159" w:rsidRPr="001D7C6E" w:rsidRDefault="00872159" w:rsidP="006450CC">
      <w:pPr>
        <w:spacing w:after="0" w:line="480" w:lineRule="auto"/>
        <w:ind w:firstLine="720"/>
        <w:contextualSpacing/>
        <w:rPr>
          <w:rFonts w:ascii="Times New Roman" w:hAnsi="Times New Roman" w:cs="Times New Roman"/>
          <w:sz w:val="24"/>
          <w:szCs w:val="24"/>
        </w:rPr>
      </w:pPr>
      <w:r w:rsidRPr="006803C7">
        <w:rPr>
          <w:rFonts w:ascii="Times New Roman" w:hAnsi="Times New Roman" w:cs="Times New Roman"/>
          <w:sz w:val="24"/>
          <w:szCs w:val="24"/>
        </w:rPr>
        <w:t xml:space="preserve">Results indicate that brief </w:t>
      </w:r>
      <w:r w:rsidR="006450CC">
        <w:rPr>
          <w:rFonts w:ascii="Times New Roman" w:hAnsi="Times New Roman" w:cs="Times New Roman"/>
          <w:sz w:val="24"/>
          <w:szCs w:val="24"/>
        </w:rPr>
        <w:t xml:space="preserve">use of a realistic (versus science-fiction) firearm in the context of a fantasy violent video game </w:t>
      </w:r>
      <w:r w:rsidRPr="006803C7">
        <w:rPr>
          <w:rFonts w:ascii="Times New Roman" w:hAnsi="Times New Roman" w:cs="Times New Roman"/>
          <w:sz w:val="24"/>
          <w:szCs w:val="24"/>
        </w:rPr>
        <w:t>does little to influence</w:t>
      </w:r>
      <w:r w:rsidRPr="001D7C6E">
        <w:rPr>
          <w:rFonts w:ascii="Times New Roman" w:hAnsi="Times New Roman" w:cs="Times New Roman"/>
          <w:sz w:val="24"/>
          <w:szCs w:val="24"/>
        </w:rPr>
        <w:t xml:space="preserve"> attitudes towards that firearm or to firearms more generally.</w:t>
      </w:r>
      <w:r w:rsidR="00804C4F" w:rsidRPr="001D7C6E">
        <w:rPr>
          <w:rFonts w:ascii="Times New Roman" w:hAnsi="Times New Roman" w:cs="Times New Roman"/>
          <w:sz w:val="24"/>
          <w:szCs w:val="24"/>
        </w:rPr>
        <w:t xml:space="preserve"> In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 xml:space="preserve">the models </w:t>
      </w:r>
      <w:r w:rsidR="006450CC">
        <w:rPr>
          <w:rFonts w:ascii="Times New Roman" w:hAnsi="Times New Roman" w:cs="Times New Roman"/>
          <w:sz w:val="24"/>
          <w:szCs w:val="24"/>
        </w:rPr>
        <w:t xml:space="preserve">and </w:t>
      </w:r>
      <w:r w:rsidR="00804C4F" w:rsidRPr="001D7C6E">
        <w:rPr>
          <w:rFonts w:ascii="Times New Roman" w:hAnsi="Times New Roman" w:cs="Times New Roman"/>
          <w:sz w:val="24"/>
          <w:szCs w:val="24"/>
        </w:rPr>
        <w:t xml:space="preserve">for all </w:t>
      </w:r>
      <w:r w:rsidR="006450CC">
        <w:rPr>
          <w:rFonts w:ascii="Times New Roman" w:hAnsi="Times New Roman" w:cs="Times New Roman"/>
          <w:sz w:val="24"/>
          <w:szCs w:val="24"/>
        </w:rPr>
        <w:t xml:space="preserve">of </w:t>
      </w:r>
      <w:r w:rsidR="00804C4F" w:rsidRPr="001D7C6E">
        <w:rPr>
          <w:rFonts w:ascii="Times New Roman" w:hAnsi="Times New Roman" w:cs="Times New Roman"/>
          <w:sz w:val="24"/>
          <w:szCs w:val="24"/>
        </w:rPr>
        <w:t>the outcomes we considered, the Gun</w:t>
      </w:r>
      <w:r w:rsidR="005B330E">
        <w:rPr>
          <w:rFonts w:ascii="Times New Roman" w:hAnsi="Times New Roman" w:cs="Times New Roman"/>
          <w:sz w:val="24"/>
          <w:szCs w:val="24"/>
        </w:rPr>
        <w:t xml:space="preserve"> </w:t>
      </w:r>
      <w:r w:rsidR="005B330E">
        <w:rPr>
          <w:rFonts w:ascii="Times New Roman" w:hAnsi="Times New Roman" w:cs="Times New Roman"/>
          <w:sz w:val="24"/>
          <w:szCs w:val="24"/>
        </w:rPr>
        <w:lastRenderedPageBreak/>
        <w:t>Type</w:t>
      </w:r>
      <w:r w:rsidR="00804C4F" w:rsidRPr="001D7C6E">
        <w:rPr>
          <w:rFonts w:ascii="Times New Roman" w:hAnsi="Times New Roman" w:cs="Times New Roman"/>
          <w:sz w:val="24"/>
          <w:szCs w:val="24"/>
        </w:rPr>
        <w:t xml:space="preserve"> × </w:t>
      </w:r>
      <w:r w:rsidR="005B330E">
        <w:rPr>
          <w:rFonts w:ascii="Times New Roman" w:hAnsi="Times New Roman" w:cs="Times New Roman"/>
          <w:sz w:val="24"/>
          <w:szCs w:val="24"/>
        </w:rPr>
        <w:t xml:space="preserve">Gun </w:t>
      </w:r>
      <w:r w:rsidR="00804C4F" w:rsidRPr="001D7C6E">
        <w:rPr>
          <w:rFonts w:ascii="Times New Roman" w:hAnsi="Times New Roman" w:cs="Times New Roman"/>
          <w:sz w:val="24"/>
          <w:szCs w:val="24"/>
        </w:rPr>
        <w:t>Power interaction explained very little variance</w:t>
      </w:r>
      <w:r w:rsidR="005B330E">
        <w:rPr>
          <w:rFonts w:ascii="Times New Roman" w:hAnsi="Times New Roman" w:cs="Times New Roman"/>
          <w:sz w:val="24"/>
          <w:szCs w:val="24"/>
        </w:rPr>
        <w: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The observed magnitude of this coefficient</w:t>
      </w:r>
      <w:r w:rsidR="00E774D2"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was </w:t>
      </w:r>
      <w:r w:rsidR="00E774D2" w:rsidRPr="001D7C6E">
        <w:rPr>
          <w:rFonts w:ascii="Times New Roman" w:hAnsi="Times New Roman" w:cs="Times New Roman"/>
          <w:sz w:val="24"/>
          <w:szCs w:val="24"/>
        </w:rPr>
        <w:t>more consistent with the null hypothesis than with a reasonable alternative hypothesis</w:t>
      </w:r>
      <w:r w:rsidR="00804C4F" w:rsidRPr="001D7C6E">
        <w:rPr>
          <w:rFonts w:ascii="Times New Roman" w:hAnsi="Times New Roman" w:cs="Times New Roman"/>
          <w:sz w:val="24"/>
          <w:szCs w:val="24"/>
        </w:rPr>
        <w:t>. Participants’ political orientation</w:t>
      </w:r>
      <w:r w:rsidR="00DB07DE" w:rsidRPr="001D7C6E">
        <w:rPr>
          <w:rFonts w:ascii="Times New Roman" w:hAnsi="Times New Roman" w:cs="Times New Roman"/>
          <w:sz w:val="24"/>
          <w:szCs w:val="24"/>
        </w:rPr>
        <w:t>, and often their gender,</w:t>
      </w:r>
      <w:r w:rsidR="00804C4F" w:rsidRPr="001D7C6E">
        <w:rPr>
          <w:rFonts w:ascii="Times New Roman" w:hAnsi="Times New Roman" w:cs="Times New Roman"/>
          <w:sz w:val="24"/>
          <w:szCs w:val="24"/>
        </w:rPr>
        <w:t xml:space="preserve"> strongly accoun</w:t>
      </w:r>
      <w:r w:rsidR="00E774D2" w:rsidRPr="001D7C6E">
        <w:rPr>
          <w:rFonts w:ascii="Times New Roman" w:hAnsi="Times New Roman" w:cs="Times New Roman"/>
          <w:sz w:val="24"/>
          <w:szCs w:val="24"/>
        </w:rPr>
        <w:t>ted for their views of firearms.</w:t>
      </w:r>
      <w:r w:rsidR="00804C4F" w:rsidRPr="001D7C6E">
        <w:rPr>
          <w:rFonts w:ascii="Times New Roman" w:hAnsi="Times New Roman" w:cs="Times New Roman"/>
          <w:sz w:val="24"/>
          <w:szCs w:val="24"/>
        </w:rPr>
        <w:t xml:space="preserve"> </w:t>
      </w:r>
      <w:r w:rsidR="00E774D2" w:rsidRPr="001D7C6E">
        <w:rPr>
          <w:rFonts w:ascii="Times New Roman" w:hAnsi="Times New Roman" w:cs="Times New Roman"/>
          <w:sz w:val="24"/>
          <w:szCs w:val="24"/>
        </w:rPr>
        <w:t>T</w:t>
      </w:r>
      <w:r w:rsidR="00804C4F" w:rsidRPr="001D7C6E">
        <w:rPr>
          <w:rFonts w:ascii="Times New Roman" w:hAnsi="Times New Roman" w:cs="Times New Roman"/>
          <w:sz w:val="24"/>
          <w:szCs w:val="24"/>
        </w:rPr>
        <w:t xml:space="preserve">he best models </w:t>
      </w:r>
      <w:r w:rsidR="005B330E">
        <w:rPr>
          <w:rFonts w:ascii="Times New Roman" w:hAnsi="Times New Roman" w:cs="Times New Roman"/>
          <w:sz w:val="24"/>
          <w:szCs w:val="24"/>
        </w:rPr>
        <w:t>estimated</w:t>
      </w:r>
      <w:r w:rsidR="00804C4F" w:rsidRPr="001D7C6E">
        <w:rPr>
          <w:rFonts w:ascii="Times New Roman" w:hAnsi="Times New Roman" w:cs="Times New Roman"/>
          <w:sz w:val="24"/>
          <w:szCs w:val="24"/>
        </w:rPr>
        <w:t xml:space="preserve"> </w:t>
      </w:r>
      <w:r w:rsidR="00DB07DE" w:rsidRPr="001D7C6E">
        <w:rPr>
          <w:rFonts w:ascii="Times New Roman" w:hAnsi="Times New Roman" w:cs="Times New Roman"/>
          <w:sz w:val="24"/>
          <w:szCs w:val="24"/>
        </w:rPr>
        <w:t>the</w:t>
      </w:r>
      <w:r w:rsidR="00804C4F" w:rsidRPr="001D7C6E">
        <w:rPr>
          <w:rFonts w:ascii="Times New Roman" w:hAnsi="Times New Roman" w:cs="Times New Roman"/>
          <w:sz w:val="24"/>
          <w:szCs w:val="24"/>
        </w:rPr>
        <w:t xml:space="preserve"> </w:t>
      </w:r>
      <w:r w:rsidR="005B330E">
        <w:rPr>
          <w:rFonts w:ascii="Times New Roman" w:hAnsi="Times New Roman" w:cs="Times New Roman"/>
          <w:sz w:val="24"/>
          <w:szCs w:val="24"/>
        </w:rPr>
        <w:t xml:space="preserve">effects of these demographic </w:t>
      </w:r>
      <w:r w:rsidR="00804C4F" w:rsidRPr="001D7C6E">
        <w:rPr>
          <w:rFonts w:ascii="Times New Roman" w:hAnsi="Times New Roman" w:cs="Times New Roman"/>
          <w:sz w:val="24"/>
          <w:szCs w:val="24"/>
        </w:rPr>
        <w:t>factor</w:t>
      </w:r>
      <w:r w:rsidR="00DB07DE" w:rsidRPr="001D7C6E">
        <w:rPr>
          <w:rFonts w:ascii="Times New Roman" w:hAnsi="Times New Roman" w:cs="Times New Roman"/>
          <w:sz w:val="24"/>
          <w:szCs w:val="24"/>
        </w:rPr>
        <w:t>s</w:t>
      </w:r>
      <w:r w:rsidR="00804C4F" w:rsidRPr="001D7C6E">
        <w:rPr>
          <w:rFonts w:ascii="Times New Roman" w:hAnsi="Times New Roman" w:cs="Times New Roman"/>
          <w:sz w:val="24"/>
          <w:szCs w:val="24"/>
        </w:rPr>
        <w:t xml:space="preserve"> while </w:t>
      </w:r>
      <w:r w:rsidR="005B330E">
        <w:rPr>
          <w:rFonts w:ascii="Times New Roman" w:hAnsi="Times New Roman" w:cs="Times New Roman"/>
          <w:sz w:val="24"/>
          <w:szCs w:val="24"/>
        </w:rPr>
        <w:t xml:space="preserve">treating the </w:t>
      </w:r>
      <w:r w:rsidR="006450CC">
        <w:rPr>
          <w:rFonts w:ascii="Times New Roman" w:hAnsi="Times New Roman" w:cs="Times New Roman"/>
          <w:sz w:val="24"/>
          <w:szCs w:val="24"/>
        </w:rPr>
        <w:t xml:space="preserve">experimentally manipulated </w:t>
      </w:r>
      <w:r w:rsidR="00E774D2" w:rsidRPr="001D7C6E">
        <w:rPr>
          <w:rFonts w:ascii="Times New Roman" w:hAnsi="Times New Roman" w:cs="Times New Roman"/>
          <w:sz w:val="24"/>
          <w:szCs w:val="24"/>
        </w:rPr>
        <w:t>game</w:t>
      </w:r>
      <w:r w:rsidR="005B330E">
        <w:rPr>
          <w:rFonts w:ascii="Times New Roman" w:hAnsi="Times New Roman" w:cs="Times New Roman"/>
          <w:sz w:val="24"/>
          <w:szCs w:val="24"/>
        </w:rPr>
        <w:t xml:space="preserve"> </w:t>
      </w:r>
      <w:r w:rsidR="006450CC">
        <w:rPr>
          <w:rFonts w:ascii="Times New Roman" w:hAnsi="Times New Roman" w:cs="Times New Roman"/>
          <w:sz w:val="24"/>
          <w:szCs w:val="24"/>
        </w:rPr>
        <w:t xml:space="preserve">features </w:t>
      </w:r>
      <w:r w:rsidR="005B330E">
        <w:rPr>
          <w:rFonts w:ascii="Times New Roman" w:hAnsi="Times New Roman" w:cs="Times New Roman"/>
          <w:sz w:val="24"/>
          <w:szCs w:val="24"/>
        </w:rPr>
        <w:t>as irrelevant</w:t>
      </w:r>
      <w:r w:rsidR="00E774D2" w:rsidRPr="001D7C6E">
        <w:rPr>
          <w:rFonts w:ascii="Times New Roman" w:hAnsi="Times New Roman" w:cs="Times New Roman"/>
          <w:sz w:val="24"/>
          <w:szCs w:val="24"/>
        </w:rPr>
        <w:t>.</w:t>
      </w:r>
    </w:p>
    <w:p w14:paraId="5B8C3220" w14:textId="69255B0A" w:rsidR="00825C2B" w:rsidRPr="001D7C6E" w:rsidRDefault="00825C2B"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In general, men, conservatives, and libertarians, as compared to women and liberals, had more positive feelings towards guns, expressed greater subjective value for guns, and indicated more positive attitudes towards the AR-15. The experiment’s manipulation of video game content did not </w:t>
      </w:r>
      <w:r w:rsidR="00C262DE">
        <w:rPr>
          <w:rFonts w:ascii="Times New Roman" w:hAnsi="Times New Roman" w:cs="Times New Roman"/>
          <w:sz w:val="24"/>
          <w:szCs w:val="24"/>
        </w:rPr>
        <w:t>a</w:t>
      </w:r>
      <w:r w:rsidR="00AD2F5A">
        <w:rPr>
          <w:rFonts w:ascii="Times New Roman" w:hAnsi="Times New Roman" w:cs="Times New Roman"/>
          <w:sz w:val="24"/>
          <w:szCs w:val="24"/>
        </w:rPr>
        <w:t>ffect</w:t>
      </w:r>
      <w:r w:rsidR="006450CC">
        <w:rPr>
          <w:rFonts w:ascii="Times New Roman" w:hAnsi="Times New Roman" w:cs="Times New Roman"/>
          <w:sz w:val="24"/>
          <w:szCs w:val="24"/>
        </w:rPr>
        <w:t xml:space="preserve"> </w:t>
      </w:r>
      <w:r w:rsidRPr="001D7C6E">
        <w:rPr>
          <w:rFonts w:ascii="Times New Roman" w:hAnsi="Times New Roman" w:cs="Times New Roman"/>
          <w:sz w:val="24"/>
          <w:szCs w:val="24"/>
        </w:rPr>
        <w:t>these outcomes.</w:t>
      </w:r>
      <w:r w:rsidR="00416B46" w:rsidRPr="001D7C6E">
        <w:rPr>
          <w:rFonts w:ascii="Times New Roman" w:hAnsi="Times New Roman" w:cs="Times New Roman"/>
          <w:sz w:val="24"/>
          <w:szCs w:val="24"/>
        </w:rPr>
        <w:t xml:space="preserve"> These results indicate that attitudes towards guns may be better predicted by relatively stable personal traits than by transient influences of brief video game exposure.</w:t>
      </w:r>
      <w:r w:rsidR="007344CC" w:rsidRPr="001D7C6E">
        <w:rPr>
          <w:rFonts w:ascii="Times New Roman" w:hAnsi="Times New Roman" w:cs="Times New Roman"/>
          <w:sz w:val="24"/>
          <w:szCs w:val="24"/>
        </w:rPr>
        <w:t xml:space="preserve"> </w:t>
      </w:r>
    </w:p>
    <w:p w14:paraId="2C77C131" w14:textId="77777777" w:rsidR="00416B46" w:rsidRPr="001D7C6E" w:rsidRDefault="00416B46" w:rsidP="006803C7">
      <w:pPr>
        <w:spacing w:after="0" w:line="480" w:lineRule="auto"/>
        <w:contextualSpacing/>
        <w:rPr>
          <w:rFonts w:ascii="Times New Roman" w:hAnsi="Times New Roman" w:cs="Times New Roman"/>
          <w:b/>
          <w:sz w:val="24"/>
          <w:szCs w:val="24"/>
        </w:rPr>
      </w:pPr>
      <w:r w:rsidRPr="001D7C6E">
        <w:rPr>
          <w:rFonts w:ascii="Times New Roman" w:hAnsi="Times New Roman" w:cs="Times New Roman"/>
          <w:b/>
          <w:sz w:val="24"/>
          <w:szCs w:val="24"/>
        </w:rPr>
        <w:t>Limitations and Future Directions</w:t>
      </w:r>
    </w:p>
    <w:p w14:paraId="2953F825" w14:textId="77777777" w:rsidR="005B330E" w:rsidRDefault="00872159"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There are a number of possible reasons we did not detect an effect. The simplest explanation, of course, is that no such effect exists: product placement in violent games might have only a minimal influence on attitudes towards those products. </w:t>
      </w:r>
      <w:r w:rsidR="00E774D2" w:rsidRPr="001D7C6E">
        <w:rPr>
          <w:rFonts w:ascii="Times New Roman" w:hAnsi="Times New Roman" w:cs="Times New Roman"/>
          <w:sz w:val="24"/>
          <w:szCs w:val="24"/>
        </w:rPr>
        <w:t>However, t</w:t>
      </w:r>
      <w:r w:rsidRPr="001D7C6E">
        <w:rPr>
          <w:rFonts w:ascii="Times New Roman" w:hAnsi="Times New Roman" w:cs="Times New Roman"/>
          <w:sz w:val="24"/>
          <w:szCs w:val="24"/>
        </w:rPr>
        <w:t xml:space="preserve">his </w:t>
      </w:r>
      <w:r w:rsidR="00E774D2" w:rsidRPr="001D7C6E">
        <w:rPr>
          <w:rFonts w:ascii="Times New Roman" w:hAnsi="Times New Roman" w:cs="Times New Roman"/>
          <w:sz w:val="24"/>
          <w:szCs w:val="24"/>
        </w:rPr>
        <w:t xml:space="preserve">would </w:t>
      </w:r>
      <w:r w:rsidRPr="001D7C6E">
        <w:rPr>
          <w:rFonts w:ascii="Times New Roman" w:hAnsi="Times New Roman" w:cs="Times New Roman"/>
          <w:sz w:val="24"/>
          <w:szCs w:val="24"/>
        </w:rPr>
        <w:t>seem</w:t>
      </w:r>
      <w:r w:rsidR="00E774D2" w:rsidRPr="001D7C6E">
        <w:rPr>
          <w:rFonts w:ascii="Times New Roman" w:hAnsi="Times New Roman" w:cs="Times New Roman"/>
          <w:sz w:val="24"/>
          <w:szCs w:val="24"/>
        </w:rPr>
        <w:t xml:space="preserve"> </w:t>
      </w:r>
      <w:r w:rsidRPr="001D7C6E">
        <w:rPr>
          <w:rFonts w:ascii="Times New Roman" w:hAnsi="Times New Roman" w:cs="Times New Roman"/>
          <w:sz w:val="24"/>
          <w:szCs w:val="24"/>
        </w:rPr>
        <w:t xml:space="preserve">a little </w:t>
      </w:r>
      <w:r w:rsidR="00E774D2" w:rsidRPr="001D7C6E">
        <w:rPr>
          <w:rFonts w:ascii="Times New Roman" w:hAnsi="Times New Roman" w:cs="Times New Roman"/>
          <w:sz w:val="24"/>
          <w:szCs w:val="24"/>
        </w:rPr>
        <w:t xml:space="preserve">surprising given the </w:t>
      </w:r>
      <w:r w:rsidRPr="001D7C6E">
        <w:rPr>
          <w:rFonts w:ascii="Times New Roman" w:hAnsi="Times New Roman" w:cs="Times New Roman"/>
          <w:sz w:val="24"/>
          <w:szCs w:val="24"/>
        </w:rPr>
        <w:t xml:space="preserve">broader phenomenon as reported in news outlets and summarized in our introduction. </w:t>
      </w:r>
    </w:p>
    <w:p w14:paraId="0CFAEF44" w14:textId="3AC4084E" w:rsidR="00E7557A" w:rsidRDefault="00E7557A"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major limitation is that the study did not involve a no-violence control condition. </w:t>
      </w:r>
      <w:r w:rsidR="00195AE7">
        <w:rPr>
          <w:rFonts w:ascii="Times New Roman" w:hAnsi="Times New Roman" w:cs="Times New Roman"/>
          <w:sz w:val="24"/>
          <w:szCs w:val="24"/>
        </w:rPr>
        <w:t>Perhaps the players’ participation in any form of gun violence is enough to shape attitudes towards the broader outcomes such as 2</w:t>
      </w:r>
      <w:r w:rsidR="00195AE7" w:rsidRPr="00195AE7">
        <w:rPr>
          <w:rFonts w:ascii="Times New Roman" w:hAnsi="Times New Roman" w:cs="Times New Roman"/>
          <w:sz w:val="24"/>
          <w:szCs w:val="24"/>
          <w:vertAlign w:val="superscript"/>
        </w:rPr>
        <w:t>nd</w:t>
      </w:r>
      <w:r w:rsidR="00195AE7">
        <w:rPr>
          <w:rFonts w:ascii="Times New Roman" w:hAnsi="Times New Roman" w:cs="Times New Roman"/>
          <w:sz w:val="24"/>
          <w:szCs w:val="24"/>
        </w:rPr>
        <w:t xml:space="preserve"> Amendment advocacy, policy views, and perceptions of gun safety. Even so, one would expect the specific portrayal of a powerful AR-15, relative to a less-powerful AR-15 or a </w:t>
      </w:r>
      <w:r w:rsidR="004A555F">
        <w:rPr>
          <w:rFonts w:ascii="Times New Roman" w:hAnsi="Times New Roman" w:cs="Times New Roman"/>
          <w:sz w:val="24"/>
          <w:szCs w:val="24"/>
        </w:rPr>
        <w:t xml:space="preserve">science-fiction weapon, might shape opinions towards the AR-15 in specific. That we failed to observe such an effect suggests that these effects, if they exist, are </w:t>
      </w:r>
      <w:r w:rsidR="004A555F">
        <w:rPr>
          <w:rFonts w:ascii="Times New Roman" w:hAnsi="Times New Roman" w:cs="Times New Roman"/>
          <w:sz w:val="24"/>
          <w:szCs w:val="24"/>
        </w:rPr>
        <w:lastRenderedPageBreak/>
        <w:t>either smaller than expected, apply only to some subset of the population with a particular constellation of traits, or require a different methodology.</w:t>
      </w:r>
    </w:p>
    <w:p w14:paraId="0ACDE9B2" w14:textId="20609C5F" w:rsidR="00872159" w:rsidRDefault="004A555F"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 issues may have limited our ability to detect an effect</w:t>
      </w:r>
      <w:r w:rsidR="00272632" w:rsidRPr="001D7C6E">
        <w:rPr>
          <w:rFonts w:ascii="Times New Roman" w:hAnsi="Times New Roman" w:cs="Times New Roman"/>
          <w:sz w:val="24"/>
          <w:szCs w:val="24"/>
        </w:rPr>
        <w:t xml:space="preserve">. First, it is </w:t>
      </w:r>
      <w:r w:rsidR="00F903AB" w:rsidRPr="001D7C6E">
        <w:rPr>
          <w:rFonts w:ascii="Times New Roman" w:hAnsi="Times New Roman" w:cs="Times New Roman"/>
          <w:sz w:val="24"/>
          <w:szCs w:val="24"/>
        </w:rPr>
        <w:t>possible</w:t>
      </w:r>
      <w:r w:rsidR="00272632" w:rsidRPr="001D7C6E">
        <w:rPr>
          <w:rFonts w:ascii="Times New Roman" w:hAnsi="Times New Roman" w:cs="Times New Roman"/>
          <w:sz w:val="24"/>
          <w:szCs w:val="24"/>
        </w:rPr>
        <w:t xml:space="preserve"> that fifteen minutes is not enough to influence attitudes towards a gun. Second, it is possible that the game’s setting was not conducive to product-placement effects, being too fantastic for the real-world weapon. Perhaps a more realistic setting such as an urban neighborhood or American countryside would influence attitudes </w:t>
      </w:r>
      <w:proofErr w:type="spellStart"/>
      <w:r w:rsidR="00272632" w:rsidRPr="001D7C6E">
        <w:rPr>
          <w:rFonts w:ascii="Times New Roman" w:hAnsi="Times New Roman" w:cs="Times New Roman"/>
          <w:sz w:val="24"/>
          <w:szCs w:val="24"/>
        </w:rPr>
        <w:t>moreso</w:t>
      </w:r>
      <w:proofErr w:type="spellEnd"/>
      <w:r w:rsidR="00272632" w:rsidRPr="001D7C6E">
        <w:rPr>
          <w:rFonts w:ascii="Times New Roman" w:hAnsi="Times New Roman" w:cs="Times New Roman"/>
          <w:sz w:val="24"/>
          <w:szCs w:val="24"/>
        </w:rPr>
        <w:t xml:space="preserve"> than </w:t>
      </w:r>
      <w:r w:rsidR="009A544F" w:rsidRPr="001D7C6E">
        <w:rPr>
          <w:rFonts w:ascii="Times New Roman" w:hAnsi="Times New Roman" w:cs="Times New Roman"/>
          <w:sz w:val="24"/>
          <w:szCs w:val="24"/>
        </w:rPr>
        <w:t xml:space="preserve">did our </w:t>
      </w:r>
      <w:r w:rsidR="00F903AB" w:rsidRPr="001D7C6E">
        <w:rPr>
          <w:rFonts w:ascii="Times New Roman" w:hAnsi="Times New Roman" w:cs="Times New Roman"/>
          <w:sz w:val="24"/>
          <w:szCs w:val="24"/>
        </w:rPr>
        <w:t xml:space="preserve">game’s </w:t>
      </w:r>
      <w:r w:rsidR="00272632" w:rsidRPr="001D7C6E">
        <w:rPr>
          <w:rFonts w:ascii="Times New Roman" w:hAnsi="Times New Roman" w:cs="Times New Roman"/>
          <w:sz w:val="24"/>
          <w:szCs w:val="24"/>
        </w:rPr>
        <w:t xml:space="preserve">unrealistic hellish landscape populated by zombies and demons. </w:t>
      </w:r>
      <w:r w:rsidR="00F903AB" w:rsidRPr="001D7C6E">
        <w:rPr>
          <w:rFonts w:ascii="Times New Roman" w:hAnsi="Times New Roman" w:cs="Times New Roman"/>
          <w:sz w:val="24"/>
          <w:szCs w:val="24"/>
        </w:rPr>
        <w:t xml:space="preserve">Third, perhaps participants already had relatively crystallized attitudes towards the AR-15. Given the AR-15’s prominent role in the Newton mass shooting that had preceded our experiment by only a few months, </w:t>
      </w:r>
      <w:r w:rsidR="009C62EF" w:rsidRPr="001D7C6E">
        <w:rPr>
          <w:rFonts w:ascii="Times New Roman" w:hAnsi="Times New Roman" w:cs="Times New Roman"/>
          <w:sz w:val="24"/>
          <w:szCs w:val="24"/>
        </w:rPr>
        <w:t xml:space="preserve">perhaps participants had generally decided before the experiment whether they favored or disfavored the AR-15. </w:t>
      </w:r>
      <w:r w:rsidR="005B330E">
        <w:rPr>
          <w:rFonts w:ascii="Times New Roman" w:hAnsi="Times New Roman" w:cs="Times New Roman"/>
          <w:sz w:val="24"/>
          <w:szCs w:val="24"/>
        </w:rPr>
        <w:t>Fourth, p</w:t>
      </w:r>
      <w:r w:rsidR="003F294A" w:rsidRPr="001D7C6E">
        <w:rPr>
          <w:rFonts w:ascii="Times New Roman" w:hAnsi="Times New Roman" w:cs="Times New Roman"/>
          <w:sz w:val="24"/>
          <w:szCs w:val="24"/>
        </w:rPr>
        <w:t>erhaps limiting the player to only one gun reduced the effect of the manipulation; differences in the target gun’s strength might be more salient when a second control gun is present to be compared against.</w:t>
      </w:r>
    </w:p>
    <w:p w14:paraId="3F20BFCE" w14:textId="79CF57E0" w:rsidR="005B330E" w:rsidRPr="001D7C6E" w:rsidRDefault="005B330E" w:rsidP="006803C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Additionally</w:t>
      </w:r>
      <w:r w:rsidRPr="001D7C6E">
        <w:rPr>
          <w:rFonts w:ascii="Times New Roman" w:hAnsi="Times New Roman" w:cs="Times New Roman"/>
          <w:sz w:val="24"/>
          <w:szCs w:val="24"/>
        </w:rPr>
        <w:t xml:space="preserve">, some research suggests that violent content may distract from in-game ads (Lull, Gibson, Cruz, &amp; Bushman, in press). Since knowledge of the particular gun brand was not necessary for effective game performance, participants may have allocated attention away from the gun brand. In contrast, games such as </w:t>
      </w:r>
      <w:r w:rsidRPr="001D7C6E">
        <w:rPr>
          <w:rFonts w:ascii="Times New Roman" w:hAnsi="Times New Roman" w:cs="Times New Roman"/>
          <w:i/>
          <w:sz w:val="24"/>
          <w:szCs w:val="24"/>
        </w:rPr>
        <w:t xml:space="preserve">Call of Duty </w:t>
      </w:r>
      <w:r w:rsidRPr="001D7C6E">
        <w:rPr>
          <w:rFonts w:ascii="Times New Roman" w:hAnsi="Times New Roman" w:cs="Times New Roman"/>
          <w:sz w:val="24"/>
          <w:szCs w:val="24"/>
        </w:rPr>
        <w:t>invite players to select a loadout of particular weapons, each having different properties, strengths, and weaknesses that have substantial influences on gameplay. In this sort of game environment, greater attention might be paid to the gun’s name and brand.</w:t>
      </w:r>
    </w:p>
    <w:p w14:paraId="5478CF68" w14:textId="3CDFEEDC" w:rsidR="009C62EF" w:rsidRPr="001D7C6E" w:rsidRDefault="009C62EF"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Future work could address these weaknesses through the following endeavors. First, </w:t>
      </w:r>
      <w:r w:rsidR="005B330E">
        <w:rPr>
          <w:rFonts w:ascii="Times New Roman" w:hAnsi="Times New Roman" w:cs="Times New Roman"/>
          <w:sz w:val="24"/>
          <w:szCs w:val="24"/>
        </w:rPr>
        <w:t xml:space="preserve">experimental manipulations could involve longer gameplay sessions for a more powerful </w:t>
      </w:r>
      <w:r w:rsidR="005B330E">
        <w:rPr>
          <w:rFonts w:ascii="Times New Roman" w:hAnsi="Times New Roman" w:cs="Times New Roman"/>
          <w:sz w:val="24"/>
          <w:szCs w:val="24"/>
        </w:rPr>
        <w:lastRenderedPageBreak/>
        <w:t xml:space="preserve">manipulation. Second, </w:t>
      </w:r>
      <w:r w:rsidRPr="001D7C6E">
        <w:rPr>
          <w:rFonts w:ascii="Times New Roman" w:hAnsi="Times New Roman" w:cs="Times New Roman"/>
          <w:sz w:val="24"/>
          <w:szCs w:val="24"/>
        </w:rPr>
        <w:t xml:space="preserve">researchers might use and modify games with more realistic settings and enemies. Perhaps instead of </w:t>
      </w:r>
      <w:r w:rsidRPr="001D7C6E">
        <w:rPr>
          <w:rFonts w:ascii="Times New Roman" w:hAnsi="Times New Roman" w:cs="Times New Roman"/>
          <w:i/>
          <w:sz w:val="24"/>
          <w:szCs w:val="24"/>
        </w:rPr>
        <w:t>Doom</w:t>
      </w:r>
      <w:r w:rsidRPr="001D7C6E">
        <w:rPr>
          <w:rFonts w:ascii="Times New Roman" w:hAnsi="Times New Roman" w:cs="Times New Roman"/>
          <w:sz w:val="24"/>
          <w:szCs w:val="24"/>
        </w:rPr>
        <w:t xml:space="preserve">, which takes place in a science-fiction </w:t>
      </w:r>
      <w:proofErr w:type="spellStart"/>
      <w:r w:rsidRPr="001D7C6E">
        <w:rPr>
          <w:rFonts w:ascii="Times New Roman" w:hAnsi="Times New Roman" w:cs="Times New Roman"/>
          <w:sz w:val="24"/>
          <w:szCs w:val="24"/>
        </w:rPr>
        <w:t>hellscape</w:t>
      </w:r>
      <w:proofErr w:type="spellEnd"/>
      <w:r w:rsidRPr="001D7C6E">
        <w:rPr>
          <w:rFonts w:ascii="Times New Roman" w:hAnsi="Times New Roman" w:cs="Times New Roman"/>
          <w:sz w:val="24"/>
          <w:szCs w:val="24"/>
        </w:rPr>
        <w:t xml:space="preserve">, researchers might use and modify a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game to have the desired weapon with the desired properties, as </w:t>
      </w:r>
      <w:r w:rsidRPr="001D7C6E">
        <w:rPr>
          <w:rFonts w:ascii="Times New Roman" w:hAnsi="Times New Roman" w:cs="Times New Roman"/>
          <w:i/>
          <w:sz w:val="24"/>
          <w:szCs w:val="24"/>
        </w:rPr>
        <w:t xml:space="preserve">Grand Theft Auto </w:t>
      </w:r>
      <w:r w:rsidRPr="001D7C6E">
        <w:rPr>
          <w:rFonts w:ascii="Times New Roman" w:hAnsi="Times New Roman" w:cs="Times New Roman"/>
          <w:sz w:val="24"/>
          <w:szCs w:val="24"/>
        </w:rPr>
        <w:t xml:space="preserve">takes place in a more realistic setting. </w:t>
      </w:r>
      <w:r w:rsidR="005B330E">
        <w:rPr>
          <w:rFonts w:ascii="Times New Roman" w:hAnsi="Times New Roman" w:cs="Times New Roman"/>
          <w:sz w:val="24"/>
          <w:szCs w:val="24"/>
        </w:rPr>
        <w:t xml:space="preserve">Third, the game might do more to encourage attention to the name of the gun, perhaps by including several firearms and manipulating the strength of a branded exemplar. </w:t>
      </w:r>
      <w:r w:rsidR="004A555F">
        <w:rPr>
          <w:rFonts w:ascii="Times New Roman" w:hAnsi="Times New Roman" w:cs="Times New Roman"/>
          <w:sz w:val="24"/>
          <w:szCs w:val="24"/>
        </w:rPr>
        <w:t xml:space="preserve">Fourth, it could be enlightening to study the effects of videogame gun violence in general, rather than the effects of a specific embedded product, on attitudes towards guns. </w:t>
      </w:r>
      <w:r w:rsidR="005B330E">
        <w:rPr>
          <w:rFonts w:ascii="Times New Roman" w:hAnsi="Times New Roman" w:cs="Times New Roman"/>
          <w:sz w:val="24"/>
          <w:szCs w:val="24"/>
        </w:rPr>
        <w:t>Lastly</w:t>
      </w:r>
      <w:r w:rsidRPr="001D7C6E">
        <w:rPr>
          <w:rFonts w:ascii="Times New Roman" w:hAnsi="Times New Roman" w:cs="Times New Roman"/>
          <w:sz w:val="24"/>
          <w:szCs w:val="24"/>
        </w:rPr>
        <w:t xml:space="preserve">, researchers may wish to study firearm-product-placement effects in nonexperimental paradigms such as cross-sectional or longitudinal surveys. A comprehensive and scientific </w:t>
      </w:r>
      <w:r w:rsidR="001D2396" w:rsidRPr="001D7C6E">
        <w:rPr>
          <w:rFonts w:ascii="Times New Roman" w:hAnsi="Times New Roman" w:cs="Times New Roman"/>
          <w:sz w:val="24"/>
          <w:szCs w:val="24"/>
        </w:rPr>
        <w:t xml:space="preserve">survey </w:t>
      </w:r>
      <w:r w:rsidRPr="001D7C6E">
        <w:rPr>
          <w:rFonts w:ascii="Times New Roman" w:hAnsi="Times New Roman" w:cs="Times New Roman"/>
          <w:sz w:val="24"/>
          <w:szCs w:val="24"/>
        </w:rPr>
        <w:t>study could help to confirm or refute the product-placement phenomena described by media.</w:t>
      </w:r>
    </w:p>
    <w:p w14:paraId="1C5027EC" w14:textId="6A377998" w:rsidR="00DA5341" w:rsidRPr="001D7C6E" w:rsidRDefault="00DA5341" w:rsidP="006803C7">
      <w:pPr>
        <w:spacing w:after="0" w:line="480" w:lineRule="auto"/>
        <w:ind w:firstLine="720"/>
        <w:contextualSpacing/>
        <w:rPr>
          <w:rFonts w:ascii="Times New Roman" w:hAnsi="Times New Roman" w:cs="Times New Roman"/>
          <w:sz w:val="24"/>
          <w:szCs w:val="24"/>
        </w:rPr>
      </w:pPr>
      <w:r w:rsidRPr="001D7C6E">
        <w:rPr>
          <w:rFonts w:ascii="Times New Roman" w:hAnsi="Times New Roman" w:cs="Times New Roman"/>
          <w:sz w:val="24"/>
          <w:szCs w:val="24"/>
        </w:rPr>
        <w:t xml:space="preserve">All the same, we conclude that product-placement effects of violent video games on the desire to own guns may be smaller, subtler, and harder to detect than we had </w:t>
      </w:r>
      <w:r w:rsidR="005B330E">
        <w:rPr>
          <w:rFonts w:ascii="Times New Roman" w:hAnsi="Times New Roman" w:cs="Times New Roman"/>
          <w:sz w:val="24"/>
          <w:szCs w:val="24"/>
        </w:rPr>
        <w:t xml:space="preserve">personally </w:t>
      </w:r>
      <w:r w:rsidRPr="001D7C6E">
        <w:rPr>
          <w:rFonts w:ascii="Times New Roman" w:hAnsi="Times New Roman" w:cs="Times New Roman"/>
          <w:sz w:val="24"/>
          <w:szCs w:val="24"/>
        </w:rPr>
        <w:t>anticipated.</w:t>
      </w:r>
    </w:p>
    <w:p w14:paraId="3948B2AB" w14:textId="53BA6EEA" w:rsidR="004E31E0" w:rsidRPr="00BF2273" w:rsidRDefault="00BF2273" w:rsidP="006803C7">
      <w:pPr>
        <w:spacing w:after="0" w:line="480" w:lineRule="auto"/>
        <w:contextualSpacing/>
        <w:rPr>
          <w:rFonts w:ascii="Times New Roman" w:hAnsi="Times New Roman" w:cs="Times New Roman"/>
          <w:b/>
          <w:sz w:val="24"/>
          <w:szCs w:val="24"/>
        </w:rPr>
      </w:pPr>
      <w:r w:rsidRPr="00BF2273">
        <w:rPr>
          <w:rFonts w:ascii="Times New Roman" w:hAnsi="Times New Roman" w:cs="Times New Roman"/>
          <w:b/>
          <w:sz w:val="24"/>
          <w:szCs w:val="24"/>
        </w:rPr>
        <w:t>Conclusions</w:t>
      </w:r>
    </w:p>
    <w:p w14:paraId="2F0BB782" w14:textId="77777777" w:rsidR="00655242" w:rsidRDefault="00BF2273"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Attitudes towards firearms </w:t>
      </w:r>
      <w:r w:rsidR="00BB4306">
        <w:rPr>
          <w:rFonts w:ascii="Times New Roman" w:hAnsi="Times New Roman" w:cs="Times New Roman"/>
          <w:sz w:val="24"/>
          <w:szCs w:val="24"/>
        </w:rPr>
        <w:t xml:space="preserve">are likely to be determined </w:t>
      </w:r>
      <w:r w:rsidR="002A4385">
        <w:rPr>
          <w:rFonts w:ascii="Times New Roman" w:hAnsi="Times New Roman" w:cs="Times New Roman"/>
          <w:sz w:val="24"/>
          <w:szCs w:val="24"/>
        </w:rPr>
        <w:t>largely</w:t>
      </w:r>
      <w:r w:rsidR="00BB4306">
        <w:rPr>
          <w:rFonts w:ascii="Times New Roman" w:hAnsi="Times New Roman" w:cs="Times New Roman"/>
          <w:sz w:val="24"/>
          <w:szCs w:val="24"/>
        </w:rPr>
        <w:t xml:space="preserve"> by political views</w:t>
      </w:r>
      <w:r w:rsidR="002A4385">
        <w:rPr>
          <w:rFonts w:ascii="Times New Roman" w:hAnsi="Times New Roman" w:cs="Times New Roman"/>
          <w:sz w:val="24"/>
          <w:szCs w:val="24"/>
        </w:rPr>
        <w:t>. Political views are often strong</w:t>
      </w:r>
      <w:r w:rsidR="005B330E">
        <w:rPr>
          <w:rFonts w:ascii="Times New Roman" w:hAnsi="Times New Roman" w:cs="Times New Roman"/>
          <w:sz w:val="24"/>
          <w:szCs w:val="24"/>
        </w:rPr>
        <w:t xml:space="preserve"> and resistant</w:t>
      </w:r>
      <w:r w:rsidR="002A4385">
        <w:rPr>
          <w:rFonts w:ascii="Times New Roman" w:hAnsi="Times New Roman" w:cs="Times New Roman"/>
          <w:sz w:val="24"/>
          <w:szCs w:val="24"/>
        </w:rPr>
        <w:t xml:space="preserve"> to change</w:t>
      </w:r>
      <w:r w:rsidR="00BB4306">
        <w:rPr>
          <w:rFonts w:ascii="Times New Roman" w:hAnsi="Times New Roman" w:cs="Times New Roman"/>
          <w:sz w:val="24"/>
          <w:szCs w:val="24"/>
        </w:rPr>
        <w:t xml:space="preserve">. </w:t>
      </w:r>
      <w:r w:rsidR="002A4385">
        <w:rPr>
          <w:rFonts w:ascii="Times New Roman" w:hAnsi="Times New Roman" w:cs="Times New Roman"/>
          <w:sz w:val="24"/>
          <w:szCs w:val="24"/>
        </w:rPr>
        <w:t xml:space="preserve">Relative to the influence of political beliefs, the </w:t>
      </w:r>
      <w:r w:rsidR="003E5684">
        <w:rPr>
          <w:rFonts w:ascii="Times New Roman" w:hAnsi="Times New Roman" w:cs="Times New Roman"/>
          <w:sz w:val="24"/>
          <w:szCs w:val="24"/>
        </w:rPr>
        <w:t xml:space="preserve">effects of brief exposure to a violent game featuring an attractive firearm </w:t>
      </w:r>
      <w:r w:rsidR="005B330E">
        <w:rPr>
          <w:rFonts w:ascii="Times New Roman" w:hAnsi="Times New Roman" w:cs="Times New Roman"/>
          <w:sz w:val="24"/>
          <w:szCs w:val="24"/>
        </w:rPr>
        <w:t>may be</w:t>
      </w:r>
      <w:r w:rsidR="003E5684">
        <w:rPr>
          <w:rFonts w:ascii="Times New Roman" w:hAnsi="Times New Roman" w:cs="Times New Roman"/>
          <w:sz w:val="24"/>
          <w:szCs w:val="24"/>
        </w:rPr>
        <w:t xml:space="preserve"> minimal. </w:t>
      </w:r>
      <w:r w:rsidR="00BB4306">
        <w:rPr>
          <w:rFonts w:ascii="Times New Roman" w:hAnsi="Times New Roman" w:cs="Times New Roman"/>
          <w:sz w:val="24"/>
          <w:szCs w:val="24"/>
        </w:rPr>
        <w:t xml:space="preserve">If product placement </w:t>
      </w:r>
      <w:r w:rsidR="003E5684">
        <w:rPr>
          <w:rFonts w:ascii="Times New Roman" w:hAnsi="Times New Roman" w:cs="Times New Roman"/>
          <w:sz w:val="24"/>
          <w:szCs w:val="24"/>
        </w:rPr>
        <w:t xml:space="preserve">in videogames </w:t>
      </w:r>
      <w:r w:rsidR="00BB4306">
        <w:rPr>
          <w:rFonts w:ascii="Times New Roman" w:hAnsi="Times New Roman" w:cs="Times New Roman"/>
          <w:sz w:val="24"/>
          <w:szCs w:val="24"/>
        </w:rPr>
        <w:t>does change attitudes towards firearms in general or</w:t>
      </w:r>
      <w:r w:rsidR="003E5684">
        <w:rPr>
          <w:rFonts w:ascii="Times New Roman" w:hAnsi="Times New Roman" w:cs="Times New Roman"/>
          <w:sz w:val="24"/>
          <w:szCs w:val="24"/>
        </w:rPr>
        <w:t xml:space="preserve"> towards</w:t>
      </w:r>
      <w:r w:rsidR="00BB4306">
        <w:rPr>
          <w:rFonts w:ascii="Times New Roman" w:hAnsi="Times New Roman" w:cs="Times New Roman"/>
          <w:sz w:val="24"/>
          <w:szCs w:val="24"/>
        </w:rPr>
        <w:t xml:space="preserve"> a brand of firearm in specific, these changes may be smaller and subtler than we anticipated</w:t>
      </w:r>
      <w:r w:rsidR="00C51AEA">
        <w:rPr>
          <w:rFonts w:ascii="Times New Roman" w:hAnsi="Times New Roman" w:cs="Times New Roman"/>
          <w:sz w:val="24"/>
          <w:szCs w:val="24"/>
        </w:rPr>
        <w:t>, may require more sophisticated experimental procedures to study,</w:t>
      </w:r>
      <w:r w:rsidR="00BB4306">
        <w:rPr>
          <w:rFonts w:ascii="Times New Roman" w:hAnsi="Times New Roman" w:cs="Times New Roman"/>
          <w:sz w:val="24"/>
          <w:szCs w:val="24"/>
        </w:rPr>
        <w:t xml:space="preserve"> or may be limited to some subset of the general population.</w:t>
      </w:r>
    </w:p>
    <w:p w14:paraId="5EBA7060" w14:textId="18151371" w:rsidR="00655242" w:rsidRDefault="00550BCA">
      <w:pPr>
        <w:rPr>
          <w:rFonts w:ascii="Times New Roman" w:hAnsi="Times New Roman" w:cs="Times New Roman"/>
          <w:sz w:val="24"/>
          <w:szCs w:val="24"/>
        </w:rPr>
      </w:pPr>
      <w:r w:rsidRPr="00550BCA">
        <w:rPr>
          <w:rFonts w:ascii="Times New Roman" w:hAnsi="Times New Roman" w:cs="Times New Roman"/>
          <w:noProof/>
          <w:sz w:val="24"/>
          <w:szCs w:val="24"/>
        </w:rPr>
        <w:lastRenderedPageBreak/>
        <w:drawing>
          <wp:inline distT="0" distB="0" distL="0" distR="0" wp14:anchorId="30B3F65B" wp14:editId="02ED4017">
            <wp:extent cx="4648200" cy="34861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r w:rsidRPr="00550BCA">
        <w:rPr>
          <w:rFonts w:ascii="Times New Roman" w:hAnsi="Times New Roman" w:cs="Times New Roman"/>
          <w:noProof/>
          <w:sz w:val="24"/>
          <w:szCs w:val="24"/>
        </w:rPr>
        <w:drawing>
          <wp:inline distT="0" distB="0" distL="0" distR="0" wp14:anchorId="62C0569F" wp14:editId="1E9A149A">
            <wp:extent cx="4648200" cy="34861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48200" cy="3486150"/>
                    </a:xfrm>
                    <a:prstGeom prst="rect">
                      <a:avLst/>
                    </a:prstGeom>
                  </pic:spPr>
                </pic:pic>
              </a:graphicData>
            </a:graphic>
          </wp:inline>
        </w:drawing>
      </w:r>
    </w:p>
    <w:p w14:paraId="2F7D33FD" w14:textId="74EEDDF4" w:rsidR="00C1238C" w:rsidRDefault="00550BCA" w:rsidP="006803C7">
      <w:pPr>
        <w:spacing w:after="0" w:line="480" w:lineRule="auto"/>
        <w:contextualSpacing/>
        <w:rPr>
          <w:rFonts w:ascii="Times New Roman" w:hAnsi="Times New Roman" w:cs="Times New Roman"/>
          <w:sz w:val="24"/>
          <w:szCs w:val="24"/>
        </w:rPr>
      </w:pPr>
      <w:r w:rsidRPr="00550BCA">
        <w:rPr>
          <w:rFonts w:ascii="Times New Roman" w:hAnsi="Times New Roman" w:cs="Times New Roman"/>
          <w:i/>
          <w:sz w:val="24"/>
          <w:szCs w:val="24"/>
        </w:rPr>
        <w:t xml:space="preserve"> Figure 1. </w:t>
      </w:r>
      <w:r>
        <w:rPr>
          <w:rFonts w:ascii="Times New Roman" w:hAnsi="Times New Roman" w:cs="Times New Roman"/>
          <w:sz w:val="24"/>
          <w:szCs w:val="24"/>
        </w:rPr>
        <w:t xml:space="preserve"> Screenshots from the AR-15 condition (top) and ZQ-5 condition (bottom). </w:t>
      </w:r>
      <w:r w:rsidR="00C1238C">
        <w:rPr>
          <w:rFonts w:ascii="Times New Roman" w:hAnsi="Times New Roman" w:cs="Times New Roman"/>
          <w:sz w:val="24"/>
          <w:szCs w:val="24"/>
        </w:rPr>
        <w:br w:type="page"/>
      </w:r>
    </w:p>
    <w:p w14:paraId="6012A9F1" w14:textId="70EC5DBE" w:rsidR="00F82B96" w:rsidRDefault="00F82B96" w:rsidP="006803C7">
      <w:pPr>
        <w:spacing w:after="0" w:line="480" w:lineRule="auto"/>
        <w:contextualSpacing/>
        <w:rPr>
          <w:rFonts w:ascii="Times New Roman" w:hAnsi="Times New Roman" w:cs="Times New Roman"/>
          <w:sz w:val="24"/>
          <w:szCs w:val="24"/>
        </w:rPr>
      </w:pPr>
      <w:r w:rsidRPr="00F82B96">
        <w:rPr>
          <w:rFonts w:ascii="Times New Roman" w:hAnsi="Times New Roman" w:cs="Times New Roman"/>
          <w:i/>
          <w:noProof/>
          <w:sz w:val="24"/>
          <w:szCs w:val="24"/>
        </w:rPr>
        <w:lastRenderedPageBreak/>
        <w:drawing>
          <wp:inline distT="0" distB="0" distL="0" distR="0" wp14:anchorId="141732B4" wp14:editId="04D8E1BE">
            <wp:extent cx="5943600" cy="2743200"/>
            <wp:effectExtent l="0" t="0" r="0" b="0"/>
            <wp:docPr id="6" name="Picture 6" descr="C:\Users\jhilgard\Documents\GitHub\VVG-product-placement\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ilgard\Documents\GitHub\VVG-product-placement\Figur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630C1C">
        <w:rPr>
          <w:rFonts w:ascii="Times New Roman" w:hAnsi="Times New Roman" w:cs="Times New Roman"/>
          <w:i/>
          <w:sz w:val="24"/>
          <w:szCs w:val="24"/>
        </w:rPr>
        <w:t xml:space="preserve">Figure </w:t>
      </w:r>
      <w:r w:rsidR="00655242">
        <w:rPr>
          <w:rFonts w:ascii="Times New Roman" w:hAnsi="Times New Roman" w:cs="Times New Roman"/>
          <w:i/>
          <w:sz w:val="24"/>
          <w:szCs w:val="24"/>
        </w:rPr>
        <w:t>2</w:t>
      </w:r>
      <w:r w:rsidR="00630C1C">
        <w:rPr>
          <w:rFonts w:ascii="Times New Roman" w:hAnsi="Times New Roman" w:cs="Times New Roman"/>
          <w:i/>
          <w:sz w:val="24"/>
          <w:szCs w:val="24"/>
        </w:rPr>
        <w:t xml:space="preserve">. </w:t>
      </w:r>
      <w:r w:rsidR="00630C1C">
        <w:rPr>
          <w:rFonts w:ascii="Times New Roman" w:hAnsi="Times New Roman" w:cs="Times New Roman"/>
          <w:sz w:val="24"/>
          <w:szCs w:val="24"/>
        </w:rPr>
        <w:t xml:space="preserve">Distribution of </w:t>
      </w:r>
      <w:r>
        <w:rPr>
          <w:rFonts w:ascii="Times New Roman" w:hAnsi="Times New Roman" w:cs="Times New Roman"/>
          <w:sz w:val="24"/>
          <w:szCs w:val="24"/>
        </w:rPr>
        <w:t>manipulation checks. Participants in the powerful-gun condition died fewer times and killed more monsters. Notch width represents standard error of median.</w:t>
      </w:r>
    </w:p>
    <w:p w14:paraId="10E0AD21" w14:textId="1C69D00C" w:rsidR="00F82B96" w:rsidRDefault="00A71960" w:rsidP="006803C7">
      <w:pPr>
        <w:spacing w:after="0" w:line="480" w:lineRule="auto"/>
        <w:contextualSpacing/>
        <w:rPr>
          <w:rFonts w:ascii="Times New Roman" w:hAnsi="Times New Roman" w:cs="Times New Roman"/>
          <w:sz w:val="24"/>
          <w:szCs w:val="24"/>
        </w:rPr>
      </w:pPr>
      <w:r w:rsidRPr="00A71960">
        <w:rPr>
          <w:rFonts w:ascii="Times New Roman" w:hAnsi="Times New Roman" w:cs="Times New Roman"/>
          <w:noProof/>
          <w:sz w:val="24"/>
          <w:szCs w:val="24"/>
        </w:rPr>
        <w:lastRenderedPageBreak/>
        <w:drawing>
          <wp:inline distT="0" distB="0" distL="0" distR="0" wp14:anchorId="314EC87A" wp14:editId="63DC40D3">
            <wp:extent cx="5943600" cy="7315200"/>
            <wp:effectExtent l="0" t="0" r="0" b="0"/>
            <wp:docPr id="7" name="Picture 7" descr="C:\Users\jhilgard\Documents\GitHub\VVG-product-placement\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hilgard\Documents\GitHub\VVG-product-placement\Figure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315200"/>
                    </a:xfrm>
                    <a:prstGeom prst="rect">
                      <a:avLst/>
                    </a:prstGeom>
                    <a:noFill/>
                    <a:ln>
                      <a:noFill/>
                    </a:ln>
                  </pic:spPr>
                </pic:pic>
              </a:graphicData>
            </a:graphic>
          </wp:inline>
        </w:drawing>
      </w:r>
    </w:p>
    <w:p w14:paraId="30F372B5" w14:textId="426BD34E" w:rsidR="00630C1C" w:rsidRDefault="00F82B96" w:rsidP="006803C7">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 xml:space="preserve">Figure </w:t>
      </w:r>
      <w:r w:rsidRPr="00F82B96">
        <w:rPr>
          <w:rFonts w:ascii="Times New Roman" w:hAnsi="Times New Roman" w:cs="Times New Roman"/>
          <w:i/>
          <w:sz w:val="24"/>
          <w:szCs w:val="24"/>
        </w:rPr>
        <w:t>3</w:t>
      </w:r>
      <w:r>
        <w:rPr>
          <w:rFonts w:ascii="Times New Roman" w:hAnsi="Times New Roman" w:cs="Times New Roman"/>
          <w:sz w:val="24"/>
          <w:szCs w:val="24"/>
        </w:rPr>
        <w:t>. Distribution of product evaluation and gun control opinion outcomes. D</w:t>
      </w:r>
      <w:r w:rsidR="00630C1C">
        <w:rPr>
          <w:rFonts w:ascii="Times New Roman" w:hAnsi="Times New Roman" w:cs="Times New Roman"/>
          <w:sz w:val="24"/>
          <w:szCs w:val="24"/>
        </w:rPr>
        <w:t xml:space="preserve">istributions appear </w:t>
      </w:r>
      <w:r>
        <w:rPr>
          <w:rFonts w:ascii="Times New Roman" w:hAnsi="Times New Roman" w:cs="Times New Roman"/>
          <w:sz w:val="24"/>
          <w:szCs w:val="24"/>
        </w:rPr>
        <w:t>largely</w:t>
      </w:r>
      <w:r w:rsidR="00630C1C">
        <w:rPr>
          <w:rFonts w:ascii="Times New Roman" w:hAnsi="Times New Roman" w:cs="Times New Roman"/>
          <w:sz w:val="24"/>
          <w:szCs w:val="24"/>
        </w:rPr>
        <w:t xml:space="preserve"> invariant across conditions.</w:t>
      </w:r>
    </w:p>
    <w:p w14:paraId="3D963F0A" w14:textId="5A22FA07" w:rsidR="00F82B96" w:rsidRDefault="00A71960" w:rsidP="006803C7">
      <w:pPr>
        <w:spacing w:after="0" w:line="480" w:lineRule="auto"/>
        <w:contextualSpacing/>
        <w:rPr>
          <w:rFonts w:ascii="Times New Roman" w:hAnsi="Times New Roman" w:cs="Times New Roman"/>
          <w:i/>
          <w:sz w:val="24"/>
          <w:szCs w:val="24"/>
        </w:rPr>
      </w:pPr>
      <w:r w:rsidRPr="00A71960">
        <w:rPr>
          <w:rFonts w:ascii="Times New Roman" w:hAnsi="Times New Roman" w:cs="Times New Roman"/>
          <w:i/>
          <w:noProof/>
          <w:sz w:val="24"/>
          <w:szCs w:val="24"/>
        </w:rPr>
        <w:lastRenderedPageBreak/>
        <w:drawing>
          <wp:inline distT="0" distB="0" distL="0" distR="0" wp14:anchorId="7841D4BB" wp14:editId="772B87BD">
            <wp:extent cx="5943600" cy="4114800"/>
            <wp:effectExtent l="0" t="0" r="0" b="0"/>
            <wp:docPr id="8" name="Picture 8" descr="C:\Users\jhilgard\Documents\GitHub\VVG-product-placement\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Documents\GitHub\VVG-product-placement\Figur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114800"/>
                    </a:xfrm>
                    <a:prstGeom prst="rect">
                      <a:avLst/>
                    </a:prstGeom>
                    <a:noFill/>
                    <a:ln>
                      <a:noFill/>
                    </a:ln>
                  </pic:spPr>
                </pic:pic>
              </a:graphicData>
            </a:graphic>
          </wp:inline>
        </w:drawing>
      </w:r>
    </w:p>
    <w:p w14:paraId="7BF27CE8" w14:textId="01DD8AC6" w:rsidR="007D4D2D" w:rsidRPr="007D4D2D" w:rsidRDefault="00F82B96" w:rsidP="00A71960">
      <w:pPr>
        <w:spacing w:after="0" w:line="480" w:lineRule="auto"/>
        <w:contextualSpacing/>
        <w:rPr>
          <w:rFonts w:ascii="Times New Roman" w:hAnsi="Times New Roman" w:cs="Times New Roman"/>
          <w:sz w:val="24"/>
          <w:szCs w:val="24"/>
        </w:rPr>
      </w:pPr>
      <w:r>
        <w:rPr>
          <w:rFonts w:ascii="Times New Roman" w:hAnsi="Times New Roman" w:cs="Times New Roman"/>
          <w:i/>
          <w:sz w:val="24"/>
          <w:szCs w:val="24"/>
        </w:rPr>
        <w:t>Figure 4</w:t>
      </w:r>
      <w:r>
        <w:rPr>
          <w:rFonts w:ascii="Times New Roman" w:hAnsi="Times New Roman" w:cs="Times New Roman"/>
          <w:sz w:val="24"/>
          <w:szCs w:val="24"/>
        </w:rPr>
        <w:t xml:space="preserve">. </w:t>
      </w:r>
      <w:r w:rsidR="007D4D2D">
        <w:rPr>
          <w:rFonts w:ascii="Times New Roman" w:hAnsi="Times New Roman" w:cs="Times New Roman"/>
          <w:sz w:val="24"/>
          <w:szCs w:val="24"/>
        </w:rPr>
        <w:t>Perceived percentage rates of certain gun-related incidents across conditions. Responses are highly variable</w:t>
      </w:r>
      <w:r w:rsidR="00630C1C">
        <w:rPr>
          <w:rFonts w:ascii="Times New Roman" w:hAnsi="Times New Roman" w:cs="Times New Roman"/>
          <w:sz w:val="24"/>
          <w:szCs w:val="24"/>
        </w:rPr>
        <w:t>; covariates offered little in the way of prediction.</w:t>
      </w:r>
    </w:p>
    <w:p w14:paraId="499B5855" w14:textId="2B217BF0" w:rsidR="00C1238C" w:rsidRDefault="007D4D2D" w:rsidP="006803C7">
      <w:pPr>
        <w:contextualSpacing/>
        <w:rPr>
          <w:rFonts w:ascii="Times New Roman" w:hAnsi="Times New Roman" w:cs="Times New Roman"/>
          <w:sz w:val="24"/>
          <w:szCs w:val="24"/>
        </w:rPr>
      </w:pPr>
      <w:r>
        <w:rPr>
          <w:rFonts w:ascii="Times New Roman" w:hAnsi="Times New Roman" w:cs="Times New Roman"/>
          <w:sz w:val="24"/>
          <w:szCs w:val="24"/>
        </w:rPr>
        <w:br w:type="page"/>
      </w:r>
    </w:p>
    <w:p w14:paraId="1F2EE1E6" w14:textId="649CE70E" w:rsidR="004E31E0" w:rsidRPr="002A7ECC" w:rsidRDefault="002A7ECC" w:rsidP="006803C7">
      <w:pPr>
        <w:spacing w:after="0"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807FD54" w14:textId="07BEDC59" w:rsidR="001E1CD9" w:rsidRDefault="001E1CD9"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Baker, M. J., </w:t>
      </w:r>
      <w:r w:rsidR="00C1238C">
        <w:rPr>
          <w:rFonts w:ascii="Times New Roman" w:hAnsi="Times New Roman" w:cs="Times New Roman"/>
          <w:sz w:val="24"/>
          <w:szCs w:val="24"/>
        </w:rPr>
        <w:t xml:space="preserve">&amp; </w:t>
      </w:r>
      <w:r w:rsidRPr="001D7C6E">
        <w:rPr>
          <w:rFonts w:ascii="Times New Roman" w:hAnsi="Times New Roman" w:cs="Times New Roman"/>
          <w:sz w:val="24"/>
          <w:szCs w:val="24"/>
        </w:rPr>
        <w:t xml:space="preserve">Churchill, G. A., Jr. (1977). The impact of physically attractive models on advertising evaluations. </w:t>
      </w:r>
      <w:r w:rsidR="00D133AF" w:rsidRPr="001D7C6E">
        <w:rPr>
          <w:rFonts w:ascii="Times New Roman" w:hAnsi="Times New Roman" w:cs="Times New Roman"/>
          <w:i/>
          <w:sz w:val="24"/>
          <w:szCs w:val="24"/>
        </w:rPr>
        <w:t xml:space="preserve">Journal of Marketing Research, 14 </w:t>
      </w:r>
      <w:r w:rsidR="00D133AF" w:rsidRPr="001D7C6E">
        <w:rPr>
          <w:rFonts w:ascii="Times New Roman" w:hAnsi="Times New Roman" w:cs="Times New Roman"/>
          <w:sz w:val="24"/>
          <w:szCs w:val="24"/>
        </w:rPr>
        <w:t xml:space="preserve">(4), 538-555. Retrieved from </w:t>
      </w:r>
      <w:hyperlink r:id="rId13" w:history="1">
        <w:r w:rsidR="00D133AF" w:rsidRPr="001D7C6E">
          <w:rPr>
            <w:rStyle w:val="Hyperlink"/>
            <w:rFonts w:ascii="Times New Roman" w:hAnsi="Times New Roman" w:cs="Times New Roman"/>
            <w:sz w:val="24"/>
            <w:szCs w:val="24"/>
          </w:rPr>
          <w:t>http://search.proquest.com/docview/208731622</w:t>
        </w:r>
      </w:hyperlink>
      <w:r w:rsidR="00D133AF" w:rsidRPr="001D7C6E">
        <w:rPr>
          <w:rFonts w:ascii="Times New Roman" w:hAnsi="Times New Roman" w:cs="Times New Roman"/>
          <w:sz w:val="24"/>
          <w:szCs w:val="24"/>
        </w:rPr>
        <w:t xml:space="preserve"> </w:t>
      </w:r>
    </w:p>
    <w:p w14:paraId="27C66F05" w14:textId="447C605E" w:rsidR="009D4D42" w:rsidRPr="00C1238C" w:rsidRDefault="00C1238C" w:rsidP="006803C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Bushman, B. J., Newman, K., Calvert, S. L., Downey, G., </w:t>
      </w:r>
      <w:proofErr w:type="spellStart"/>
      <w:r>
        <w:rPr>
          <w:rFonts w:ascii="Times New Roman" w:hAnsi="Times New Roman" w:cs="Times New Roman"/>
          <w:sz w:val="24"/>
          <w:szCs w:val="24"/>
        </w:rPr>
        <w:t>Dredze</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Gottfredson</w:t>
      </w:r>
      <w:proofErr w:type="spellEnd"/>
      <w:r>
        <w:rPr>
          <w:rFonts w:ascii="Times New Roman" w:hAnsi="Times New Roman" w:cs="Times New Roman"/>
          <w:sz w:val="24"/>
          <w:szCs w:val="24"/>
        </w:rPr>
        <w:t>, M</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Webster, D. W. (2016). Youth violence: What we know and what we need to know. </w:t>
      </w:r>
      <w:r>
        <w:rPr>
          <w:rFonts w:ascii="Times New Roman" w:hAnsi="Times New Roman" w:cs="Times New Roman"/>
          <w:i/>
          <w:sz w:val="24"/>
          <w:szCs w:val="24"/>
        </w:rPr>
        <w:t>American Psychologist, 71</w:t>
      </w:r>
      <w:r>
        <w:rPr>
          <w:rFonts w:ascii="Times New Roman" w:hAnsi="Times New Roman" w:cs="Times New Roman"/>
          <w:sz w:val="24"/>
          <w:szCs w:val="24"/>
        </w:rPr>
        <w:t xml:space="preserve"> (1)</w:t>
      </w:r>
      <w:r>
        <w:rPr>
          <w:rFonts w:ascii="Times New Roman" w:hAnsi="Times New Roman" w:cs="Times New Roman"/>
          <w:i/>
          <w:sz w:val="24"/>
          <w:szCs w:val="24"/>
        </w:rPr>
        <w:t xml:space="preserve">, </w:t>
      </w:r>
      <w:r>
        <w:rPr>
          <w:rFonts w:ascii="Times New Roman" w:hAnsi="Times New Roman" w:cs="Times New Roman"/>
          <w:sz w:val="24"/>
          <w:szCs w:val="24"/>
        </w:rPr>
        <w:t xml:space="preserve">17-39. </w:t>
      </w:r>
      <w:r w:rsidRPr="00C1238C">
        <w:rPr>
          <w:rFonts w:ascii="Times New Roman" w:hAnsi="Times New Roman" w:cs="Times New Roman"/>
          <w:sz w:val="24"/>
          <w:szCs w:val="24"/>
        </w:rPr>
        <w:t>http://dx.doi.org/10.1037/a0039687</w:t>
      </w:r>
    </w:p>
    <w:p w14:paraId="57A85D8C" w14:textId="0841759C" w:rsidR="00A17D56" w:rsidRPr="001D7C6E" w:rsidRDefault="00A17D56"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t>Bramwell</w:t>
      </w:r>
      <w:proofErr w:type="spellEnd"/>
      <w:r w:rsidRPr="001D7C6E">
        <w:rPr>
          <w:rFonts w:ascii="Times New Roman" w:hAnsi="Times New Roman" w:cs="Times New Roman"/>
          <w:sz w:val="24"/>
          <w:szCs w:val="24"/>
        </w:rPr>
        <w:t xml:space="preserve">, T. (Aug 16, 2012). EA pulls Medal of Honor tomahawk promotion.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4" w:history="1">
        <w:r w:rsidRPr="001D7C6E">
          <w:rPr>
            <w:rStyle w:val="Hyperlink"/>
            <w:rFonts w:ascii="Times New Roman" w:hAnsi="Times New Roman" w:cs="Times New Roman"/>
            <w:sz w:val="24"/>
            <w:szCs w:val="24"/>
          </w:rPr>
          <w:t>http://www.eurogamer.net/articles/2012-08-16-ea-pulls-medal-of-honor-tomahawk</w:t>
        </w:r>
      </w:hyperlink>
      <w:r w:rsidRPr="001D7C6E">
        <w:rPr>
          <w:rFonts w:ascii="Times New Roman" w:hAnsi="Times New Roman" w:cs="Times New Roman"/>
          <w:sz w:val="24"/>
          <w:szCs w:val="24"/>
        </w:rPr>
        <w:t xml:space="preserve"> </w:t>
      </w:r>
    </w:p>
    <w:p w14:paraId="2663AA1B" w14:textId="001981B4" w:rsidR="00321873" w:rsidRPr="001D7C6E" w:rsidRDefault="00321873"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Glass, Z. The effectiveness of product placement in video games. </w:t>
      </w:r>
      <w:r w:rsidRPr="001D7C6E">
        <w:rPr>
          <w:rFonts w:ascii="Times New Roman" w:hAnsi="Times New Roman" w:cs="Times New Roman"/>
          <w:i/>
          <w:sz w:val="24"/>
          <w:szCs w:val="24"/>
        </w:rPr>
        <w:t xml:space="preserve">Journal of Interactive Advertising, 8 </w:t>
      </w:r>
      <w:r w:rsidRPr="001D7C6E">
        <w:rPr>
          <w:rFonts w:ascii="Times New Roman" w:hAnsi="Times New Roman" w:cs="Times New Roman"/>
          <w:sz w:val="24"/>
          <w:szCs w:val="24"/>
        </w:rPr>
        <w:t xml:space="preserve">(1), 23-32. </w:t>
      </w:r>
    </w:p>
    <w:p w14:paraId="5C7E991B" w14:textId="42F4E4D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Lull, R. B., Gibson, B., Cruz, C., &amp; Bushman, B. J. (In press). Killing characters in video games kills memory for in-game ads. </w:t>
      </w:r>
      <w:r w:rsidRPr="001D7C6E">
        <w:rPr>
          <w:rFonts w:ascii="Times New Roman" w:hAnsi="Times New Roman" w:cs="Times New Roman"/>
          <w:i/>
          <w:sz w:val="24"/>
          <w:szCs w:val="24"/>
        </w:rPr>
        <w:t xml:space="preserve">Psychology of Popular Media Culture. </w:t>
      </w:r>
    </w:p>
    <w:p w14:paraId="52498BC8" w14:textId="3147A518" w:rsidR="00A17D56" w:rsidRPr="001D7C6E" w:rsidRDefault="00A17D56"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Narcisse, E. (Aug 16, 2012). Medal of Honor website ends tomahawk promo and pulls links to weapons &amp; gear manufacturers. </w:t>
      </w:r>
      <w:proofErr w:type="spellStart"/>
      <w:r w:rsidRPr="001D7C6E">
        <w:rPr>
          <w:rFonts w:ascii="Times New Roman" w:hAnsi="Times New Roman" w:cs="Times New Roman"/>
          <w:i/>
          <w:sz w:val="24"/>
          <w:szCs w:val="24"/>
        </w:rPr>
        <w:t>Kotaku</w:t>
      </w:r>
      <w:proofErr w:type="spellEnd"/>
      <w:r w:rsidRPr="001D7C6E">
        <w:rPr>
          <w:rFonts w:ascii="Times New Roman" w:hAnsi="Times New Roman" w:cs="Times New Roman"/>
          <w:sz w:val="24"/>
          <w:szCs w:val="24"/>
        </w:rPr>
        <w:t xml:space="preserve">. Retrieved from </w:t>
      </w:r>
      <w:hyperlink r:id="rId15" w:history="1">
        <w:r w:rsidRPr="001D7C6E">
          <w:rPr>
            <w:rStyle w:val="Hyperlink"/>
            <w:rFonts w:ascii="Times New Roman" w:hAnsi="Times New Roman" w:cs="Times New Roman"/>
            <w:sz w:val="24"/>
            <w:szCs w:val="24"/>
          </w:rPr>
          <w:t>http://kotaku.com/5935328/medal-of-honor-website-ends-tomahawk-promo-and-pulls-links-to-weapons--gear-manufacturers</w:t>
        </w:r>
      </w:hyperlink>
      <w:r w:rsidRPr="001D7C6E">
        <w:rPr>
          <w:rFonts w:ascii="Times New Roman" w:hAnsi="Times New Roman" w:cs="Times New Roman"/>
          <w:sz w:val="24"/>
          <w:szCs w:val="24"/>
        </w:rPr>
        <w:t xml:space="preserve"> </w:t>
      </w:r>
    </w:p>
    <w:p w14:paraId="08E0F8B5" w14:textId="17F90870" w:rsidR="00B10105" w:rsidRPr="001D7C6E"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Mackay, T., Ewing, M., Newton, F., </w:t>
      </w:r>
      <w:proofErr w:type="spellStart"/>
      <w:r w:rsidRPr="001D7C6E">
        <w:rPr>
          <w:rFonts w:ascii="Times New Roman" w:hAnsi="Times New Roman" w:cs="Times New Roman"/>
          <w:sz w:val="24"/>
          <w:szCs w:val="24"/>
        </w:rPr>
        <w:t>Windisch</w:t>
      </w:r>
      <w:proofErr w:type="spellEnd"/>
      <w:r w:rsidRPr="001D7C6E">
        <w:rPr>
          <w:rFonts w:ascii="Times New Roman" w:hAnsi="Times New Roman" w:cs="Times New Roman"/>
          <w:sz w:val="24"/>
          <w:szCs w:val="24"/>
        </w:rPr>
        <w:t xml:space="preserve">, L. (2009). The effect of product placement in computer games on brand attitude and recall. </w:t>
      </w:r>
      <w:r w:rsidRPr="001D7C6E">
        <w:rPr>
          <w:rFonts w:ascii="Times New Roman" w:hAnsi="Times New Roman" w:cs="Times New Roman"/>
          <w:i/>
          <w:sz w:val="24"/>
          <w:szCs w:val="24"/>
        </w:rPr>
        <w:t xml:space="preserve">International Journal of Advertising, 28 </w:t>
      </w:r>
      <w:r w:rsidRPr="001D7C6E">
        <w:rPr>
          <w:rFonts w:ascii="Times New Roman" w:hAnsi="Times New Roman" w:cs="Times New Roman"/>
          <w:sz w:val="24"/>
          <w:szCs w:val="24"/>
        </w:rPr>
        <w:t>(3). Retrieved from DOI: 10.2501/S0265048709200680</w:t>
      </w:r>
    </w:p>
    <w:p w14:paraId="7140492C" w14:textId="542146B8"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Meier, B., &amp; Martin, A. (Dec 24, 2012). Real and virtual firearms nurture a marketing link. </w:t>
      </w:r>
      <w:r w:rsidRPr="001D7C6E">
        <w:rPr>
          <w:rFonts w:ascii="Times New Roman" w:hAnsi="Times New Roman" w:cs="Times New Roman"/>
          <w:i/>
          <w:sz w:val="24"/>
          <w:szCs w:val="24"/>
        </w:rPr>
        <w:t>The New York Times</w:t>
      </w:r>
      <w:r w:rsidRPr="001D7C6E">
        <w:rPr>
          <w:rFonts w:ascii="Times New Roman" w:hAnsi="Times New Roman" w:cs="Times New Roman"/>
          <w:sz w:val="24"/>
          <w:szCs w:val="24"/>
        </w:rPr>
        <w:t xml:space="preserve">. Retrieved from </w:t>
      </w:r>
      <w:hyperlink r:id="rId16" w:history="1">
        <w:r w:rsidRPr="001D7C6E">
          <w:rPr>
            <w:rStyle w:val="Hyperlink"/>
            <w:rFonts w:ascii="Times New Roman" w:hAnsi="Times New Roman" w:cs="Times New Roman"/>
            <w:sz w:val="24"/>
            <w:szCs w:val="24"/>
          </w:rPr>
          <w:t>http://www.nytimes.com/2012/12/25/business/real-and-virtual-firearms-nurture-marketing-link.html</w:t>
        </w:r>
      </w:hyperlink>
      <w:r w:rsidRPr="001D7C6E">
        <w:rPr>
          <w:rFonts w:ascii="Times New Roman" w:hAnsi="Times New Roman" w:cs="Times New Roman"/>
          <w:sz w:val="24"/>
          <w:szCs w:val="24"/>
        </w:rPr>
        <w:t xml:space="preserve"> </w:t>
      </w:r>
    </w:p>
    <w:p w14:paraId="22575DC4" w14:textId="2B50466B" w:rsidR="004E31E0" w:rsidRPr="001D7C6E" w:rsidRDefault="004E31E0" w:rsidP="006803C7">
      <w:pPr>
        <w:spacing w:after="0" w:line="480" w:lineRule="auto"/>
        <w:contextualSpacing/>
        <w:rPr>
          <w:rFonts w:ascii="Times New Roman" w:hAnsi="Times New Roman" w:cs="Times New Roman"/>
          <w:sz w:val="24"/>
          <w:szCs w:val="24"/>
        </w:rPr>
      </w:pPr>
      <w:proofErr w:type="spellStart"/>
      <w:r w:rsidRPr="001D7C6E">
        <w:rPr>
          <w:rFonts w:ascii="Times New Roman" w:hAnsi="Times New Roman" w:cs="Times New Roman"/>
          <w:sz w:val="24"/>
          <w:szCs w:val="24"/>
        </w:rPr>
        <w:lastRenderedPageBreak/>
        <w:t>Parkin</w:t>
      </w:r>
      <w:proofErr w:type="spellEnd"/>
      <w:r w:rsidRPr="001D7C6E">
        <w:rPr>
          <w:rFonts w:ascii="Times New Roman" w:hAnsi="Times New Roman" w:cs="Times New Roman"/>
          <w:sz w:val="24"/>
          <w:szCs w:val="24"/>
        </w:rPr>
        <w:t>, S. (</w:t>
      </w:r>
      <w:bookmarkStart w:id="98" w:name="_GoBack"/>
      <w:bookmarkEnd w:id="98"/>
      <w:r w:rsidRPr="001D7C6E">
        <w:rPr>
          <w:rFonts w:ascii="Times New Roman" w:hAnsi="Times New Roman" w:cs="Times New Roman"/>
          <w:sz w:val="24"/>
          <w:szCs w:val="24"/>
        </w:rPr>
        <w:t xml:space="preserve">Jan 31, 2013). Shooters: How video games fund arms manufacturers. </w:t>
      </w:r>
      <w:proofErr w:type="spellStart"/>
      <w:r w:rsidRPr="001D7C6E">
        <w:rPr>
          <w:rFonts w:ascii="Times New Roman" w:hAnsi="Times New Roman" w:cs="Times New Roman"/>
          <w:i/>
          <w:sz w:val="24"/>
          <w:szCs w:val="24"/>
        </w:rPr>
        <w:t>Eurogamer</w:t>
      </w:r>
      <w:proofErr w:type="spellEnd"/>
      <w:r w:rsidRPr="001D7C6E">
        <w:rPr>
          <w:rFonts w:ascii="Times New Roman" w:hAnsi="Times New Roman" w:cs="Times New Roman"/>
          <w:sz w:val="24"/>
          <w:szCs w:val="24"/>
        </w:rPr>
        <w:t xml:space="preserve">. Retrieved from </w:t>
      </w:r>
      <w:hyperlink r:id="rId17" w:history="1">
        <w:r w:rsidRPr="001D7C6E">
          <w:rPr>
            <w:rStyle w:val="Hyperlink"/>
            <w:rFonts w:ascii="Times New Roman" w:hAnsi="Times New Roman" w:cs="Times New Roman"/>
            <w:sz w:val="24"/>
            <w:szCs w:val="24"/>
          </w:rPr>
          <w:t>http://www.eurogamer.net/articles/2013-02-01-shooters-how-video-games-fund-arms-manufacturers</w:t>
        </w:r>
      </w:hyperlink>
    </w:p>
    <w:p w14:paraId="5A1CCC41" w14:textId="714BD249" w:rsidR="004E31E0" w:rsidRPr="001D7C6E" w:rsidRDefault="004E31E0"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Smith, R. (Aug 13, 2012). Partners in Arms. </w:t>
      </w:r>
      <w:r w:rsidRPr="001D7C6E">
        <w:rPr>
          <w:rFonts w:ascii="Times New Roman" w:hAnsi="Times New Roman" w:cs="Times New Roman"/>
          <w:i/>
          <w:sz w:val="24"/>
          <w:szCs w:val="24"/>
        </w:rPr>
        <w:t xml:space="preserve">The </w:t>
      </w:r>
      <w:proofErr w:type="spellStart"/>
      <w:r w:rsidRPr="001D7C6E">
        <w:rPr>
          <w:rFonts w:ascii="Times New Roman" w:hAnsi="Times New Roman" w:cs="Times New Roman"/>
          <w:i/>
          <w:sz w:val="24"/>
          <w:szCs w:val="24"/>
        </w:rPr>
        <w:t>Gameological</w:t>
      </w:r>
      <w:proofErr w:type="spellEnd"/>
      <w:r w:rsidRPr="001D7C6E">
        <w:rPr>
          <w:rFonts w:ascii="Times New Roman" w:hAnsi="Times New Roman" w:cs="Times New Roman"/>
          <w:i/>
          <w:sz w:val="24"/>
          <w:szCs w:val="24"/>
        </w:rPr>
        <w:t xml:space="preserve"> Society</w:t>
      </w:r>
      <w:r w:rsidRPr="001D7C6E">
        <w:rPr>
          <w:rFonts w:ascii="Times New Roman" w:hAnsi="Times New Roman" w:cs="Times New Roman"/>
          <w:sz w:val="24"/>
          <w:szCs w:val="24"/>
        </w:rPr>
        <w:t xml:space="preserve">. Retrieved from </w:t>
      </w:r>
      <w:hyperlink r:id="rId18" w:history="1">
        <w:r w:rsidRPr="001D7C6E">
          <w:rPr>
            <w:rStyle w:val="Hyperlink"/>
            <w:rFonts w:ascii="Times New Roman" w:hAnsi="Times New Roman" w:cs="Times New Roman"/>
            <w:sz w:val="24"/>
            <w:szCs w:val="24"/>
          </w:rPr>
          <w:t>http://gameological.com/2012/08/partners-in-arms/</w:t>
        </w:r>
      </w:hyperlink>
      <w:r w:rsidRPr="001D7C6E">
        <w:rPr>
          <w:rFonts w:ascii="Times New Roman" w:hAnsi="Times New Roman" w:cs="Times New Roman"/>
          <w:sz w:val="24"/>
          <w:szCs w:val="24"/>
        </w:rPr>
        <w:t xml:space="preserve"> </w:t>
      </w:r>
    </w:p>
    <w:p w14:paraId="14F8B6C0" w14:textId="19A71BA1" w:rsidR="00B10105" w:rsidRDefault="00B10105" w:rsidP="006803C7">
      <w:pPr>
        <w:spacing w:after="0" w:line="480" w:lineRule="auto"/>
        <w:contextualSpacing/>
        <w:rPr>
          <w:rFonts w:ascii="Times New Roman" w:hAnsi="Times New Roman" w:cs="Times New Roman"/>
          <w:sz w:val="24"/>
          <w:szCs w:val="24"/>
        </w:rPr>
      </w:pPr>
      <w:r w:rsidRPr="001D7C6E">
        <w:rPr>
          <w:rFonts w:ascii="Times New Roman" w:hAnsi="Times New Roman" w:cs="Times New Roman"/>
          <w:sz w:val="24"/>
          <w:szCs w:val="24"/>
        </w:rPr>
        <w:t xml:space="preserve">Yang, M., </w:t>
      </w:r>
      <w:proofErr w:type="spellStart"/>
      <w:r w:rsidRPr="001D7C6E">
        <w:rPr>
          <w:rFonts w:ascii="Times New Roman" w:hAnsi="Times New Roman" w:cs="Times New Roman"/>
          <w:sz w:val="24"/>
          <w:szCs w:val="24"/>
        </w:rPr>
        <w:t>Roskos-Ewoldsen</w:t>
      </w:r>
      <w:proofErr w:type="spellEnd"/>
      <w:r w:rsidRPr="001D7C6E">
        <w:rPr>
          <w:rFonts w:ascii="Times New Roman" w:hAnsi="Times New Roman" w:cs="Times New Roman"/>
          <w:sz w:val="24"/>
          <w:szCs w:val="24"/>
        </w:rPr>
        <w:t xml:space="preserve">, D. R., </w:t>
      </w:r>
      <w:proofErr w:type="spellStart"/>
      <w:r w:rsidRPr="001D7C6E">
        <w:rPr>
          <w:rFonts w:ascii="Times New Roman" w:hAnsi="Times New Roman" w:cs="Times New Roman"/>
          <w:sz w:val="24"/>
          <w:szCs w:val="24"/>
        </w:rPr>
        <w:t>Dinu</w:t>
      </w:r>
      <w:proofErr w:type="spellEnd"/>
      <w:r w:rsidRPr="001D7C6E">
        <w:rPr>
          <w:rFonts w:ascii="Times New Roman" w:hAnsi="Times New Roman" w:cs="Times New Roman"/>
          <w:sz w:val="24"/>
          <w:szCs w:val="24"/>
        </w:rPr>
        <w:t>, L., &amp; Arpan, L. M. (</w:t>
      </w:r>
      <w:r w:rsidR="00282A52" w:rsidRPr="001D7C6E">
        <w:rPr>
          <w:rFonts w:ascii="Times New Roman" w:hAnsi="Times New Roman" w:cs="Times New Roman"/>
          <w:sz w:val="24"/>
          <w:szCs w:val="24"/>
        </w:rPr>
        <w:t xml:space="preserve">2006). The effectiveness of “in-game” advertising: Comparing college students’ explicit and implicit memory for brand names. </w:t>
      </w:r>
      <w:r w:rsidR="00282A52" w:rsidRPr="001D7C6E">
        <w:rPr>
          <w:rFonts w:ascii="Times New Roman" w:hAnsi="Times New Roman" w:cs="Times New Roman"/>
          <w:i/>
          <w:sz w:val="24"/>
          <w:szCs w:val="24"/>
        </w:rPr>
        <w:t>Journal of Advertising, 35</w:t>
      </w:r>
      <w:r w:rsidR="00282A52" w:rsidRPr="001D7C6E">
        <w:rPr>
          <w:rFonts w:ascii="Times New Roman" w:hAnsi="Times New Roman" w:cs="Times New Roman"/>
          <w:sz w:val="24"/>
          <w:szCs w:val="24"/>
        </w:rPr>
        <w:t xml:space="preserve"> (4), p. 143-152. DOI 10.2753/JOA0091-3367350410</w:t>
      </w:r>
    </w:p>
    <w:p w14:paraId="51EFB14C" w14:textId="53BFE730" w:rsidR="00AD2F5A" w:rsidRPr="00C10597" w:rsidRDefault="00AD2F5A" w:rsidP="006803C7">
      <w:pPr>
        <w:spacing w:after="0"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Yonts</w:t>
      </w:r>
      <w:proofErr w:type="spellEnd"/>
      <w:r>
        <w:rPr>
          <w:rFonts w:ascii="Times New Roman" w:hAnsi="Times New Roman" w:cs="Times New Roman"/>
          <w:sz w:val="24"/>
          <w:szCs w:val="24"/>
        </w:rPr>
        <w:t xml:space="preserve">, N. E. </w:t>
      </w:r>
      <w:r w:rsidR="00C10597">
        <w:rPr>
          <w:rFonts w:ascii="Times New Roman" w:hAnsi="Times New Roman" w:cs="Times New Roman"/>
          <w:sz w:val="24"/>
          <w:szCs w:val="24"/>
        </w:rPr>
        <w:t xml:space="preserve">(2002). </w:t>
      </w:r>
      <w:r w:rsidR="00C10597" w:rsidRPr="00C10597">
        <w:rPr>
          <w:rFonts w:ascii="Times New Roman" w:hAnsi="Times New Roman" w:cs="Times New Roman"/>
          <w:i/>
          <w:sz w:val="24"/>
          <w:szCs w:val="24"/>
        </w:rPr>
        <w:t xml:space="preserve">Children’s beliefs about firearms and </w:t>
      </w:r>
      <w:r w:rsidR="00C10597">
        <w:rPr>
          <w:rFonts w:ascii="Times New Roman" w:hAnsi="Times New Roman" w:cs="Times New Roman"/>
          <w:i/>
          <w:sz w:val="24"/>
          <w:szCs w:val="24"/>
        </w:rPr>
        <w:t>their exposure to violent media</w:t>
      </w:r>
      <w:r w:rsidR="00C10597">
        <w:rPr>
          <w:rFonts w:ascii="Times New Roman" w:hAnsi="Times New Roman" w:cs="Times New Roman"/>
          <w:sz w:val="24"/>
          <w:szCs w:val="24"/>
        </w:rPr>
        <w:t xml:space="preserve"> (Doctoral dissertation). </w:t>
      </w:r>
      <w:proofErr w:type="spellStart"/>
      <w:r w:rsidR="00C10597">
        <w:rPr>
          <w:rFonts w:ascii="Times New Roman" w:hAnsi="Times New Roman" w:cs="Times New Roman"/>
          <w:sz w:val="24"/>
          <w:szCs w:val="24"/>
        </w:rPr>
        <w:t>Retreived</w:t>
      </w:r>
      <w:proofErr w:type="spellEnd"/>
      <w:r w:rsidR="00C10597">
        <w:rPr>
          <w:rFonts w:ascii="Times New Roman" w:hAnsi="Times New Roman" w:cs="Times New Roman"/>
          <w:sz w:val="24"/>
          <w:szCs w:val="24"/>
        </w:rPr>
        <w:t xml:space="preserve"> from ProQuest Dissertations Publishing. (Dissertation number 3066201)</w:t>
      </w:r>
    </w:p>
    <w:sectPr w:rsidR="00AD2F5A" w:rsidRPr="00C10597">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Bartholow, Bruce D." w:date="2016-03-25T15:42:00Z" w:initials="BBD">
    <w:p w14:paraId="28F889D8" w14:textId="0D6CB06A" w:rsidR="00155DB6" w:rsidRDefault="00155DB6">
      <w:pPr>
        <w:pStyle w:val="CommentText"/>
      </w:pPr>
      <w:r>
        <w:rPr>
          <w:rStyle w:val="CommentReference"/>
        </w:rPr>
        <w:annotationRef/>
      </w:r>
      <w:r>
        <w:t xml:space="preserve">Did we actually measure something like this? </w:t>
      </w:r>
    </w:p>
  </w:comment>
  <w:comment w:id="40" w:author="Joe" w:date="2016-04-17T14:54:00Z" w:initials="J">
    <w:p w14:paraId="061C056C" w14:textId="238DBC1A" w:rsidR="004B1EB7" w:rsidRDefault="004B1EB7">
      <w:pPr>
        <w:pStyle w:val="CommentText"/>
      </w:pPr>
      <w:r>
        <w:rPr>
          <w:rStyle w:val="CommentReference"/>
        </w:rPr>
        <w:annotationRef/>
      </w:r>
      <w:r>
        <w:t xml:space="preserve">Yes – our post-questions about the AR_15 include </w:t>
      </w:r>
      <w:r>
        <w:br/>
        <w:t>“The AR-15 would be fun to own”</w:t>
      </w:r>
    </w:p>
    <w:p w14:paraId="0F75F6E8" w14:textId="5A66485C" w:rsidR="004B1EB7" w:rsidRDefault="004B1EB7">
      <w:pPr>
        <w:pStyle w:val="CommentText"/>
      </w:pPr>
      <w:r>
        <w:t>“The AR-15 would be useful to own”</w:t>
      </w:r>
    </w:p>
    <w:p w14:paraId="20F2E650" w14:textId="3BC2FEAB" w:rsidR="004B1EB7" w:rsidRDefault="004B1EB7">
      <w:pPr>
        <w:pStyle w:val="CommentText"/>
      </w:pPr>
      <w:r>
        <w:t>“I would feel safer if I owned the AR-15”</w:t>
      </w:r>
      <w:r>
        <w:br/>
        <w:t>“I feel the AR-15 would be accurate”</w:t>
      </w:r>
    </w:p>
    <w:p w14:paraId="2C875A28" w14:textId="1B3AD9D2" w:rsidR="004B1EB7" w:rsidRDefault="004B1EB7">
      <w:pPr>
        <w:pStyle w:val="CommentText"/>
      </w:pPr>
      <w:r>
        <w:t>“I feel the AR-15 would be powerful”</w:t>
      </w:r>
    </w:p>
    <w:p w14:paraId="526D22D4" w14:textId="77777777" w:rsidR="00A71960" w:rsidRDefault="00A71960">
      <w:pPr>
        <w:pStyle w:val="CommentText"/>
      </w:pPr>
    </w:p>
    <w:p w14:paraId="3FDDF14A" w14:textId="07179E3A" w:rsidR="00A71960" w:rsidRDefault="00A71960">
      <w:pPr>
        <w:pStyle w:val="CommentText"/>
      </w:pPr>
      <w:r>
        <w:t>I’ve elaborated on that in the Methods</w:t>
      </w:r>
    </w:p>
  </w:comment>
  <w:comment w:id="55" w:author="Bartholow, Bruce D." w:date="2016-03-25T15:42:00Z" w:initials="BBD">
    <w:p w14:paraId="3586EF36" w14:textId="49771D06" w:rsidR="00932F94" w:rsidRDefault="00932F94">
      <w:pPr>
        <w:pStyle w:val="CommentText"/>
      </w:pPr>
      <w:r>
        <w:rPr>
          <w:rStyle w:val="CommentReference"/>
        </w:rPr>
        <w:annotationRef/>
      </w:r>
      <w:r>
        <w:t>What’s this?</w:t>
      </w:r>
    </w:p>
  </w:comment>
  <w:comment w:id="59" w:author="Bartholow, Bruce D." w:date="2016-03-25T15:42:00Z" w:initials="BBD">
    <w:p w14:paraId="325BE9CE" w14:textId="321D57D1" w:rsidR="00932F94" w:rsidRDefault="00932F94">
      <w:pPr>
        <w:pStyle w:val="CommentText"/>
      </w:pPr>
      <w:r>
        <w:rPr>
          <w:rStyle w:val="CommentReference"/>
        </w:rPr>
        <w:annotationRef/>
      </w:r>
      <w:r>
        <w:t>There is no Table 1.</w:t>
      </w:r>
    </w:p>
  </w:comment>
  <w:comment w:id="60" w:author="Bartholow, Bruce D." w:date="2016-03-25T15:42:00Z" w:initials="BBD">
    <w:p w14:paraId="79A14678" w14:textId="56C08284" w:rsidR="00932F94" w:rsidRDefault="00932F94">
      <w:pPr>
        <w:pStyle w:val="CommentText"/>
      </w:pPr>
      <w:r>
        <w:rPr>
          <w:rStyle w:val="CommentReference"/>
        </w:rPr>
        <w:annotationRef/>
      </w:r>
      <w:r>
        <w:t xml:space="preserve">Footnote this stuff.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F889D8" w15:done="0"/>
  <w15:commentEx w15:paraId="3FDDF14A" w15:done="0"/>
  <w15:commentEx w15:paraId="3586EF36" w15:done="0"/>
  <w15:commentEx w15:paraId="325BE9CE" w15:done="0"/>
  <w15:commentEx w15:paraId="79A146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C77C5" w14:textId="77777777" w:rsidR="003233A2" w:rsidRDefault="003233A2" w:rsidP="00D55D2F">
      <w:pPr>
        <w:spacing w:after="0" w:line="240" w:lineRule="auto"/>
      </w:pPr>
      <w:r>
        <w:separator/>
      </w:r>
    </w:p>
  </w:endnote>
  <w:endnote w:type="continuationSeparator" w:id="0">
    <w:p w14:paraId="31600BD2" w14:textId="77777777" w:rsidR="003233A2" w:rsidRDefault="003233A2" w:rsidP="00D55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7F118" w14:textId="77777777" w:rsidR="003233A2" w:rsidRDefault="003233A2" w:rsidP="00D55D2F">
      <w:pPr>
        <w:spacing w:after="0" w:line="240" w:lineRule="auto"/>
      </w:pPr>
      <w:r>
        <w:separator/>
      </w:r>
    </w:p>
  </w:footnote>
  <w:footnote w:type="continuationSeparator" w:id="0">
    <w:p w14:paraId="2FAA5BC9" w14:textId="77777777" w:rsidR="003233A2" w:rsidRDefault="003233A2" w:rsidP="00D55D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8558324"/>
      <w:docPartObj>
        <w:docPartGallery w:val="Page Numbers (Top of Page)"/>
        <w:docPartUnique/>
      </w:docPartObj>
    </w:sdtPr>
    <w:sdtEndPr>
      <w:rPr>
        <w:rFonts w:ascii="Times New Roman" w:hAnsi="Times New Roman" w:cs="Times New Roman"/>
        <w:noProof/>
        <w:sz w:val="24"/>
        <w:szCs w:val="24"/>
      </w:rPr>
    </w:sdtEndPr>
    <w:sdtContent>
      <w:p w14:paraId="2D20F0E8" w14:textId="5968F4C4" w:rsidR="00D55D2F" w:rsidRPr="00D55D2F" w:rsidRDefault="00D55D2F">
        <w:pPr>
          <w:pStyle w:val="Header"/>
          <w:jc w:val="right"/>
          <w:rPr>
            <w:rFonts w:ascii="Times New Roman" w:hAnsi="Times New Roman" w:cs="Times New Roman"/>
            <w:sz w:val="24"/>
            <w:szCs w:val="24"/>
          </w:rPr>
        </w:pPr>
        <w:r w:rsidRPr="00D55D2F">
          <w:rPr>
            <w:rFonts w:ascii="Times New Roman" w:hAnsi="Times New Roman" w:cs="Times New Roman"/>
            <w:sz w:val="24"/>
            <w:szCs w:val="24"/>
          </w:rPr>
          <w:fldChar w:fldCharType="begin"/>
        </w:r>
        <w:r w:rsidRPr="00D55D2F">
          <w:rPr>
            <w:rFonts w:ascii="Times New Roman" w:hAnsi="Times New Roman" w:cs="Times New Roman"/>
            <w:sz w:val="24"/>
            <w:szCs w:val="24"/>
          </w:rPr>
          <w:instrText xml:space="preserve"> PAGE   \* MERGEFORMAT </w:instrText>
        </w:r>
        <w:r w:rsidRPr="00D55D2F">
          <w:rPr>
            <w:rFonts w:ascii="Times New Roman" w:hAnsi="Times New Roman" w:cs="Times New Roman"/>
            <w:sz w:val="24"/>
            <w:szCs w:val="24"/>
          </w:rPr>
          <w:fldChar w:fldCharType="separate"/>
        </w:r>
        <w:r w:rsidR="00A71960">
          <w:rPr>
            <w:rFonts w:ascii="Times New Roman" w:hAnsi="Times New Roman" w:cs="Times New Roman"/>
            <w:noProof/>
            <w:sz w:val="24"/>
            <w:szCs w:val="24"/>
          </w:rPr>
          <w:t>27</w:t>
        </w:r>
        <w:r w:rsidRPr="00D55D2F">
          <w:rPr>
            <w:rFonts w:ascii="Times New Roman" w:hAnsi="Times New Roman" w:cs="Times New Roman"/>
            <w:noProof/>
            <w:sz w:val="24"/>
            <w:szCs w:val="24"/>
          </w:rPr>
          <w:fldChar w:fldCharType="end"/>
        </w:r>
      </w:p>
    </w:sdtContent>
  </w:sdt>
  <w:p w14:paraId="78EB8FB4" w14:textId="77777777" w:rsidR="00D55D2F" w:rsidRDefault="00D55D2F" w:rsidP="00D55D2F">
    <w:pPr>
      <w:pStyle w:val="Header"/>
      <w:jc w:val="right"/>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6B"/>
    <w:rsid w:val="00052FCA"/>
    <w:rsid w:val="00064670"/>
    <w:rsid w:val="000729F4"/>
    <w:rsid w:val="000A6CFC"/>
    <w:rsid w:val="000D0F29"/>
    <w:rsid w:val="000E364C"/>
    <w:rsid w:val="001430E6"/>
    <w:rsid w:val="00143B79"/>
    <w:rsid w:val="00155DB6"/>
    <w:rsid w:val="00175AD3"/>
    <w:rsid w:val="001837DC"/>
    <w:rsid w:val="00195AE7"/>
    <w:rsid w:val="001C69A3"/>
    <w:rsid w:val="001D2396"/>
    <w:rsid w:val="001D7C6E"/>
    <w:rsid w:val="001E1CD9"/>
    <w:rsid w:val="002157D7"/>
    <w:rsid w:val="002273EB"/>
    <w:rsid w:val="002300D8"/>
    <w:rsid w:val="002719E5"/>
    <w:rsid w:val="00272632"/>
    <w:rsid w:val="00282A52"/>
    <w:rsid w:val="0028504E"/>
    <w:rsid w:val="00287A1F"/>
    <w:rsid w:val="002A10B0"/>
    <w:rsid w:val="002A4385"/>
    <w:rsid w:val="002A777A"/>
    <w:rsid w:val="002A7ECC"/>
    <w:rsid w:val="002E47DE"/>
    <w:rsid w:val="00321873"/>
    <w:rsid w:val="003233A2"/>
    <w:rsid w:val="00360BE0"/>
    <w:rsid w:val="003827A3"/>
    <w:rsid w:val="003D2B12"/>
    <w:rsid w:val="003E129D"/>
    <w:rsid w:val="003E5684"/>
    <w:rsid w:val="003F0CB4"/>
    <w:rsid w:val="003F294A"/>
    <w:rsid w:val="0040128F"/>
    <w:rsid w:val="00405669"/>
    <w:rsid w:val="00416B46"/>
    <w:rsid w:val="004365C9"/>
    <w:rsid w:val="004518C8"/>
    <w:rsid w:val="004660FF"/>
    <w:rsid w:val="00485DE6"/>
    <w:rsid w:val="004906B6"/>
    <w:rsid w:val="0049201F"/>
    <w:rsid w:val="00495B43"/>
    <w:rsid w:val="004A555F"/>
    <w:rsid w:val="004B1EB7"/>
    <w:rsid w:val="004C2D69"/>
    <w:rsid w:val="004C3DA2"/>
    <w:rsid w:val="004E31E0"/>
    <w:rsid w:val="00517643"/>
    <w:rsid w:val="00520C09"/>
    <w:rsid w:val="00550BCA"/>
    <w:rsid w:val="0055206B"/>
    <w:rsid w:val="00554A6B"/>
    <w:rsid w:val="00564C95"/>
    <w:rsid w:val="005720A7"/>
    <w:rsid w:val="005A474D"/>
    <w:rsid w:val="005B330E"/>
    <w:rsid w:val="00614AAF"/>
    <w:rsid w:val="00630C1C"/>
    <w:rsid w:val="00635732"/>
    <w:rsid w:val="006450CC"/>
    <w:rsid w:val="00655242"/>
    <w:rsid w:val="006803C7"/>
    <w:rsid w:val="006A063E"/>
    <w:rsid w:val="006A4D66"/>
    <w:rsid w:val="006D512F"/>
    <w:rsid w:val="00710D63"/>
    <w:rsid w:val="007344CC"/>
    <w:rsid w:val="007371AE"/>
    <w:rsid w:val="00770982"/>
    <w:rsid w:val="007731B7"/>
    <w:rsid w:val="00777FBF"/>
    <w:rsid w:val="00791B41"/>
    <w:rsid w:val="007921FA"/>
    <w:rsid w:val="007C2E52"/>
    <w:rsid w:val="007D424F"/>
    <w:rsid w:val="007D4D2D"/>
    <w:rsid w:val="00804C4F"/>
    <w:rsid w:val="00820A6D"/>
    <w:rsid w:val="00823F8B"/>
    <w:rsid w:val="00825A30"/>
    <w:rsid w:val="00825C2B"/>
    <w:rsid w:val="00837194"/>
    <w:rsid w:val="008406AC"/>
    <w:rsid w:val="00872159"/>
    <w:rsid w:val="008860B2"/>
    <w:rsid w:val="008D3A4B"/>
    <w:rsid w:val="008D3BF3"/>
    <w:rsid w:val="00925A8C"/>
    <w:rsid w:val="00932F94"/>
    <w:rsid w:val="009441F1"/>
    <w:rsid w:val="009A2526"/>
    <w:rsid w:val="009A544F"/>
    <w:rsid w:val="009B5AFE"/>
    <w:rsid w:val="009C5D24"/>
    <w:rsid w:val="009C62EF"/>
    <w:rsid w:val="009D4D42"/>
    <w:rsid w:val="009E7B4A"/>
    <w:rsid w:val="00A109D8"/>
    <w:rsid w:val="00A12341"/>
    <w:rsid w:val="00A17D56"/>
    <w:rsid w:val="00A249C8"/>
    <w:rsid w:val="00A41D9D"/>
    <w:rsid w:val="00A71960"/>
    <w:rsid w:val="00A82605"/>
    <w:rsid w:val="00A8272B"/>
    <w:rsid w:val="00A837A1"/>
    <w:rsid w:val="00A87D5E"/>
    <w:rsid w:val="00A9665D"/>
    <w:rsid w:val="00AD1BEC"/>
    <w:rsid w:val="00AD2F5A"/>
    <w:rsid w:val="00AD4B0F"/>
    <w:rsid w:val="00AE3062"/>
    <w:rsid w:val="00AF2362"/>
    <w:rsid w:val="00AF5D94"/>
    <w:rsid w:val="00B10105"/>
    <w:rsid w:val="00B15F45"/>
    <w:rsid w:val="00B403EA"/>
    <w:rsid w:val="00B673B1"/>
    <w:rsid w:val="00B8720A"/>
    <w:rsid w:val="00BB4306"/>
    <w:rsid w:val="00BB4E3C"/>
    <w:rsid w:val="00BC18F4"/>
    <w:rsid w:val="00BD012A"/>
    <w:rsid w:val="00BE0B93"/>
    <w:rsid w:val="00BE2960"/>
    <w:rsid w:val="00BE7624"/>
    <w:rsid w:val="00BF2273"/>
    <w:rsid w:val="00C024D7"/>
    <w:rsid w:val="00C10597"/>
    <w:rsid w:val="00C1238C"/>
    <w:rsid w:val="00C262DE"/>
    <w:rsid w:val="00C3494B"/>
    <w:rsid w:val="00C51AEA"/>
    <w:rsid w:val="00CA4E62"/>
    <w:rsid w:val="00CA7361"/>
    <w:rsid w:val="00CB0C1F"/>
    <w:rsid w:val="00CC4840"/>
    <w:rsid w:val="00CC74DC"/>
    <w:rsid w:val="00CE705F"/>
    <w:rsid w:val="00D133AF"/>
    <w:rsid w:val="00D15087"/>
    <w:rsid w:val="00D42CEF"/>
    <w:rsid w:val="00D447F9"/>
    <w:rsid w:val="00D55D2F"/>
    <w:rsid w:val="00D645CA"/>
    <w:rsid w:val="00D80029"/>
    <w:rsid w:val="00DA3AEB"/>
    <w:rsid w:val="00DA5341"/>
    <w:rsid w:val="00DB07DE"/>
    <w:rsid w:val="00DC6A12"/>
    <w:rsid w:val="00DD2BB7"/>
    <w:rsid w:val="00E36850"/>
    <w:rsid w:val="00E50264"/>
    <w:rsid w:val="00E508ED"/>
    <w:rsid w:val="00E7557A"/>
    <w:rsid w:val="00E774D2"/>
    <w:rsid w:val="00EB3189"/>
    <w:rsid w:val="00F0131E"/>
    <w:rsid w:val="00F039DF"/>
    <w:rsid w:val="00F1219D"/>
    <w:rsid w:val="00F124E6"/>
    <w:rsid w:val="00F1282A"/>
    <w:rsid w:val="00F35F0A"/>
    <w:rsid w:val="00F5566C"/>
    <w:rsid w:val="00F82B96"/>
    <w:rsid w:val="00F9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CEFA"/>
  <w15:docId w15:val="{B5444A2B-A97B-4A6D-B9A1-6D5530F8C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7"/>
    <w:rPr>
      <w:color w:val="0000FF" w:themeColor="hyperlink"/>
      <w:u w:val="single"/>
    </w:rPr>
  </w:style>
  <w:style w:type="character" w:styleId="CommentReference">
    <w:name w:val="annotation reference"/>
    <w:basedOn w:val="DefaultParagraphFont"/>
    <w:uiPriority w:val="99"/>
    <w:semiHidden/>
    <w:unhideWhenUsed/>
    <w:rsid w:val="0055206B"/>
    <w:rPr>
      <w:sz w:val="16"/>
      <w:szCs w:val="16"/>
    </w:rPr>
  </w:style>
  <w:style w:type="paragraph" w:styleId="CommentText">
    <w:name w:val="annotation text"/>
    <w:basedOn w:val="Normal"/>
    <w:link w:val="CommentTextChar"/>
    <w:uiPriority w:val="99"/>
    <w:semiHidden/>
    <w:unhideWhenUsed/>
    <w:rsid w:val="0055206B"/>
    <w:pPr>
      <w:spacing w:line="240" w:lineRule="auto"/>
    </w:pPr>
    <w:rPr>
      <w:sz w:val="20"/>
      <w:szCs w:val="20"/>
    </w:rPr>
  </w:style>
  <w:style w:type="character" w:customStyle="1" w:styleId="CommentTextChar">
    <w:name w:val="Comment Text Char"/>
    <w:basedOn w:val="DefaultParagraphFont"/>
    <w:link w:val="CommentText"/>
    <w:uiPriority w:val="99"/>
    <w:semiHidden/>
    <w:rsid w:val="0055206B"/>
    <w:rPr>
      <w:sz w:val="20"/>
      <w:szCs w:val="20"/>
    </w:rPr>
  </w:style>
  <w:style w:type="paragraph" w:styleId="CommentSubject">
    <w:name w:val="annotation subject"/>
    <w:basedOn w:val="CommentText"/>
    <w:next w:val="CommentText"/>
    <w:link w:val="CommentSubjectChar"/>
    <w:uiPriority w:val="99"/>
    <w:semiHidden/>
    <w:unhideWhenUsed/>
    <w:rsid w:val="0055206B"/>
    <w:rPr>
      <w:b/>
      <w:bCs/>
    </w:rPr>
  </w:style>
  <w:style w:type="character" w:customStyle="1" w:styleId="CommentSubjectChar">
    <w:name w:val="Comment Subject Char"/>
    <w:basedOn w:val="CommentTextChar"/>
    <w:link w:val="CommentSubject"/>
    <w:uiPriority w:val="99"/>
    <w:semiHidden/>
    <w:rsid w:val="0055206B"/>
    <w:rPr>
      <w:b/>
      <w:bCs/>
      <w:sz w:val="20"/>
      <w:szCs w:val="20"/>
    </w:rPr>
  </w:style>
  <w:style w:type="paragraph" w:styleId="BalloonText">
    <w:name w:val="Balloon Text"/>
    <w:basedOn w:val="Normal"/>
    <w:link w:val="BalloonTextChar"/>
    <w:uiPriority w:val="99"/>
    <w:semiHidden/>
    <w:unhideWhenUsed/>
    <w:rsid w:val="00552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6B"/>
    <w:rPr>
      <w:rFonts w:ascii="Segoe UI" w:hAnsi="Segoe UI" w:cs="Segoe UI"/>
      <w:sz w:val="18"/>
      <w:szCs w:val="18"/>
    </w:rPr>
  </w:style>
  <w:style w:type="character" w:styleId="FollowedHyperlink">
    <w:name w:val="FollowedHyperlink"/>
    <w:basedOn w:val="DefaultParagraphFont"/>
    <w:uiPriority w:val="99"/>
    <w:semiHidden/>
    <w:unhideWhenUsed/>
    <w:rsid w:val="006D512F"/>
    <w:rPr>
      <w:color w:val="800080" w:themeColor="followedHyperlink"/>
      <w:u w:val="single"/>
    </w:rPr>
  </w:style>
  <w:style w:type="paragraph" w:styleId="Revision">
    <w:name w:val="Revision"/>
    <w:hidden/>
    <w:uiPriority w:val="99"/>
    <w:semiHidden/>
    <w:rsid w:val="000A6CFC"/>
    <w:pPr>
      <w:spacing w:after="0" w:line="240" w:lineRule="auto"/>
    </w:pPr>
  </w:style>
  <w:style w:type="paragraph" w:styleId="BodyText">
    <w:name w:val="Body Text"/>
    <w:basedOn w:val="Normal"/>
    <w:link w:val="BodyTextChar1"/>
    <w:semiHidden/>
    <w:unhideWhenUsed/>
    <w:rsid w:val="006803C7"/>
    <w:pPr>
      <w:spacing w:after="120" w:line="480" w:lineRule="auto"/>
    </w:pPr>
    <w:rPr>
      <w:rFonts w:ascii="Times New Roman" w:hAnsi="Times New Roman"/>
      <w:sz w:val="24"/>
      <w:szCs w:val="24"/>
    </w:rPr>
  </w:style>
  <w:style w:type="character" w:customStyle="1" w:styleId="BodyTextChar">
    <w:name w:val="Body Text Char"/>
    <w:basedOn w:val="DefaultParagraphFont"/>
    <w:uiPriority w:val="99"/>
    <w:semiHidden/>
    <w:rsid w:val="006803C7"/>
  </w:style>
  <w:style w:type="character" w:customStyle="1" w:styleId="BodyTextChar1">
    <w:name w:val="Body Text Char1"/>
    <w:basedOn w:val="DefaultParagraphFont"/>
    <w:link w:val="BodyText"/>
    <w:semiHidden/>
    <w:locked/>
    <w:rsid w:val="006803C7"/>
    <w:rPr>
      <w:rFonts w:ascii="Times New Roman" w:hAnsi="Times New Roman"/>
      <w:sz w:val="24"/>
      <w:szCs w:val="24"/>
    </w:rPr>
  </w:style>
  <w:style w:type="paragraph" w:styleId="Header">
    <w:name w:val="header"/>
    <w:basedOn w:val="Normal"/>
    <w:link w:val="HeaderChar"/>
    <w:uiPriority w:val="99"/>
    <w:unhideWhenUsed/>
    <w:rsid w:val="00D55D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D2F"/>
  </w:style>
  <w:style w:type="paragraph" w:styleId="Footer">
    <w:name w:val="footer"/>
    <w:basedOn w:val="Normal"/>
    <w:link w:val="FooterChar"/>
    <w:uiPriority w:val="99"/>
    <w:unhideWhenUsed/>
    <w:rsid w:val="00D55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633">
      <w:bodyDiv w:val="1"/>
      <w:marLeft w:val="0"/>
      <w:marRight w:val="0"/>
      <w:marTop w:val="0"/>
      <w:marBottom w:val="0"/>
      <w:divBdr>
        <w:top w:val="none" w:sz="0" w:space="0" w:color="auto"/>
        <w:left w:val="none" w:sz="0" w:space="0" w:color="auto"/>
        <w:bottom w:val="none" w:sz="0" w:space="0" w:color="auto"/>
        <w:right w:val="none" w:sz="0" w:space="0" w:color="auto"/>
      </w:divBdr>
    </w:div>
    <w:div w:id="385178994">
      <w:bodyDiv w:val="1"/>
      <w:marLeft w:val="0"/>
      <w:marRight w:val="0"/>
      <w:marTop w:val="0"/>
      <w:marBottom w:val="0"/>
      <w:divBdr>
        <w:top w:val="none" w:sz="0" w:space="0" w:color="auto"/>
        <w:left w:val="none" w:sz="0" w:space="0" w:color="auto"/>
        <w:bottom w:val="none" w:sz="0" w:space="0" w:color="auto"/>
        <w:right w:val="none" w:sz="0" w:space="0" w:color="auto"/>
      </w:divBdr>
    </w:div>
    <w:div w:id="476916981">
      <w:bodyDiv w:val="1"/>
      <w:marLeft w:val="0"/>
      <w:marRight w:val="0"/>
      <w:marTop w:val="0"/>
      <w:marBottom w:val="0"/>
      <w:divBdr>
        <w:top w:val="none" w:sz="0" w:space="0" w:color="auto"/>
        <w:left w:val="none" w:sz="0" w:space="0" w:color="auto"/>
        <w:bottom w:val="none" w:sz="0" w:space="0" w:color="auto"/>
        <w:right w:val="none" w:sz="0" w:space="0" w:color="auto"/>
      </w:divBdr>
    </w:div>
    <w:div w:id="695346399">
      <w:bodyDiv w:val="1"/>
      <w:marLeft w:val="0"/>
      <w:marRight w:val="0"/>
      <w:marTop w:val="0"/>
      <w:marBottom w:val="0"/>
      <w:divBdr>
        <w:top w:val="none" w:sz="0" w:space="0" w:color="auto"/>
        <w:left w:val="none" w:sz="0" w:space="0" w:color="auto"/>
        <w:bottom w:val="none" w:sz="0" w:space="0" w:color="auto"/>
        <w:right w:val="none" w:sz="0" w:space="0" w:color="auto"/>
      </w:divBdr>
    </w:div>
    <w:div w:id="1599024780">
      <w:bodyDiv w:val="1"/>
      <w:marLeft w:val="0"/>
      <w:marRight w:val="0"/>
      <w:marTop w:val="0"/>
      <w:marBottom w:val="0"/>
      <w:divBdr>
        <w:top w:val="none" w:sz="0" w:space="0" w:color="auto"/>
        <w:left w:val="none" w:sz="0" w:space="0" w:color="auto"/>
        <w:bottom w:val="none" w:sz="0" w:space="0" w:color="auto"/>
        <w:right w:val="none" w:sz="0" w:space="0" w:color="auto"/>
      </w:divBdr>
    </w:div>
    <w:div w:id="207037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proquest.com/docview/208731622" TargetMode="External"/><Relationship Id="rId18" Type="http://schemas.openxmlformats.org/officeDocument/2006/relationships/hyperlink" Target="http://gameological.com/2012/08/partners-in-arms/" TargetMode="Externa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hyperlink" Target="http://www.eurogamer.net/articles/2013-02-01-shooters-how-video-games-fund-arms-manufacturers" TargetMode="External"/><Relationship Id="rId2" Type="http://schemas.openxmlformats.org/officeDocument/2006/relationships/settings" Target="settings.xml"/><Relationship Id="rId16" Type="http://schemas.openxmlformats.org/officeDocument/2006/relationships/hyperlink" Target="http://www.nytimes.com/2012/12/25/business/real-and-virtual-firearms-nurture-marketing-link.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hyperlink" Target="http://kotaku.com/5935328/medal-of-honor-website-ends-tomahawk-promo-and-pulls-links-to-weapons--gear-manufacturer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www.eurogamer.net/articles/2012-08-16-ea-pulls-medal-of-honor-tomahaw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3177</TotalTime>
  <Pages>27</Pages>
  <Words>6150</Words>
  <Characters>35058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Joseph Hilgard</cp:lastModifiedBy>
  <cp:revision>12</cp:revision>
  <dcterms:created xsi:type="dcterms:W3CDTF">2016-03-25T20:11:00Z</dcterms:created>
  <dcterms:modified xsi:type="dcterms:W3CDTF">2016-04-18T20:08:00Z</dcterms:modified>
</cp:coreProperties>
</file>